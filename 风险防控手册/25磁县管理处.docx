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A00AEB" w:rsidRDefault="00B11D07" w:rsidP="00B11D07">
      <w:pPr>
        <w:jc w:val="left"/>
        <w:rPr>
          <w:rFonts w:ascii="Times New Roman" w:hAnsi="Times New Roman" w:cs="Times New Roman"/>
          <w:b/>
          <w:sz w:val="28"/>
          <w:szCs w:val="28"/>
        </w:rPr>
      </w:pPr>
      <w:r w:rsidRPr="00A00AEB">
        <w:rPr>
          <w:rFonts w:ascii="Times New Roman" w:hAnsi="Times New Roman" w:cs="Times New Roman"/>
          <w:b/>
          <w:sz w:val="28"/>
          <w:szCs w:val="28"/>
        </w:rPr>
        <w:t>南水北调中线一期工程安全风险评估</w:t>
      </w:r>
    </w:p>
    <w:p w:rsidR="00B11D07" w:rsidRPr="00A00AEB" w:rsidRDefault="00B11D07" w:rsidP="00B11D07">
      <w:pPr>
        <w:jc w:val="left"/>
        <w:rPr>
          <w:rFonts w:ascii="Times New Roman" w:hAnsi="Times New Roman" w:cs="Times New Roman"/>
          <w:b/>
          <w:sz w:val="28"/>
          <w:szCs w:val="28"/>
        </w:rPr>
      </w:pPr>
    </w:p>
    <w:p w:rsidR="00B11D07" w:rsidRPr="00A00AEB" w:rsidRDefault="00B11D07" w:rsidP="00B11D07">
      <w:pPr>
        <w:jc w:val="center"/>
        <w:rPr>
          <w:rFonts w:ascii="Times New Roman" w:hAnsi="Times New Roman" w:cs="Times New Roman"/>
          <w:b/>
          <w:sz w:val="28"/>
          <w:szCs w:val="28"/>
        </w:rPr>
      </w:pPr>
    </w:p>
    <w:p w:rsidR="00B11D07" w:rsidRPr="00A00AEB" w:rsidRDefault="00B11D07" w:rsidP="00B11D07">
      <w:pPr>
        <w:jc w:val="center"/>
        <w:rPr>
          <w:rFonts w:ascii="Times New Roman" w:hAnsi="Times New Roman" w:cs="Times New Roman"/>
          <w:b/>
          <w:sz w:val="28"/>
          <w:szCs w:val="28"/>
        </w:rPr>
      </w:pPr>
    </w:p>
    <w:p w:rsidR="00B11D07" w:rsidRPr="00A00AEB" w:rsidRDefault="00B11D07" w:rsidP="00B11D07">
      <w:pPr>
        <w:jc w:val="center"/>
        <w:rPr>
          <w:rFonts w:ascii="Times New Roman" w:hAnsi="Times New Roman" w:cs="Times New Roman"/>
          <w:b/>
          <w:sz w:val="28"/>
          <w:szCs w:val="28"/>
        </w:rPr>
      </w:pPr>
    </w:p>
    <w:p w:rsidR="00B11D07" w:rsidRPr="00A00AEB" w:rsidRDefault="00E55D88" w:rsidP="00B11D07">
      <w:pPr>
        <w:jc w:val="center"/>
        <w:rPr>
          <w:rFonts w:ascii="Times New Roman" w:eastAsia="华文隶书" w:hAnsi="Times New Roman" w:cs="Times New Roman"/>
          <w:b/>
          <w:sz w:val="72"/>
          <w:szCs w:val="72"/>
        </w:rPr>
      </w:pPr>
      <w:r w:rsidRPr="00A00AEB">
        <w:rPr>
          <w:rFonts w:ascii="Times New Roman" w:eastAsia="华文隶书" w:hAnsi="Times New Roman" w:cs="Times New Roman" w:hint="eastAsia"/>
          <w:b/>
          <w:sz w:val="72"/>
          <w:szCs w:val="72"/>
        </w:rPr>
        <w:t>磁县</w:t>
      </w:r>
      <w:r w:rsidR="00B11D07" w:rsidRPr="00A00AEB">
        <w:rPr>
          <w:rFonts w:ascii="Times New Roman" w:eastAsia="华文隶书" w:hAnsi="Times New Roman" w:cs="Times New Roman"/>
          <w:b/>
          <w:sz w:val="72"/>
          <w:szCs w:val="72"/>
        </w:rPr>
        <w:t>管理处风险防控手册</w:t>
      </w:r>
    </w:p>
    <w:p w:rsidR="00B11D07" w:rsidRPr="00A00AEB" w:rsidRDefault="00B11D07" w:rsidP="00B11D07">
      <w:pPr>
        <w:jc w:val="center"/>
        <w:rPr>
          <w:rFonts w:ascii="Times New Roman" w:hAnsi="Times New Roman" w:cs="Times New Roman"/>
          <w:b/>
          <w:sz w:val="28"/>
          <w:szCs w:val="28"/>
        </w:rPr>
      </w:pPr>
    </w:p>
    <w:p w:rsidR="00205F27" w:rsidRPr="00A00AEB" w:rsidRDefault="00205F27" w:rsidP="00B11D07">
      <w:pPr>
        <w:jc w:val="center"/>
        <w:rPr>
          <w:rFonts w:ascii="Times New Roman" w:hAnsi="Times New Roman" w:cs="Times New Roman"/>
          <w:b/>
          <w:sz w:val="28"/>
          <w:szCs w:val="28"/>
        </w:rPr>
      </w:pPr>
    </w:p>
    <w:p w:rsidR="00867DDF" w:rsidRPr="00A00AEB" w:rsidRDefault="00867DDF" w:rsidP="00B11D07">
      <w:pPr>
        <w:jc w:val="center"/>
        <w:rPr>
          <w:rFonts w:ascii="Times New Roman" w:hAnsi="Times New Roman" w:cs="Times New Roman"/>
          <w:b/>
          <w:sz w:val="28"/>
          <w:szCs w:val="28"/>
        </w:rPr>
      </w:pPr>
    </w:p>
    <w:p w:rsidR="00C978DA" w:rsidRDefault="00C978DA" w:rsidP="00C978DA">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C978DA" w:rsidRDefault="00C978DA" w:rsidP="00C978DA">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A00AEB" w:rsidRDefault="00C978DA" w:rsidP="00C978DA">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A00AEB" w:rsidRDefault="00194383" w:rsidP="00B11D07">
      <w:pPr>
        <w:jc w:val="center"/>
        <w:rPr>
          <w:rFonts w:ascii="Times New Roman" w:hAnsi="Times New Roman" w:cs="Times New Roman"/>
          <w:b/>
          <w:sz w:val="28"/>
          <w:szCs w:val="28"/>
        </w:rPr>
      </w:pPr>
      <w:r w:rsidRPr="00A00AEB">
        <w:rPr>
          <w:rFonts w:ascii="Times New Roman" w:hAnsi="Times New Roman" w:cs="Times New Roman" w:hint="eastAsia"/>
          <w:b/>
          <w:sz w:val="28"/>
          <w:szCs w:val="28"/>
        </w:rPr>
        <w:t>2018</w:t>
      </w:r>
      <w:r w:rsidR="00D9767A" w:rsidRPr="00A00AEB">
        <w:rPr>
          <w:rFonts w:ascii="Times New Roman" w:hAnsi="Times New Roman" w:cs="Times New Roman" w:hint="eastAsia"/>
          <w:b/>
          <w:sz w:val="28"/>
          <w:szCs w:val="28"/>
        </w:rPr>
        <w:t>年</w:t>
      </w:r>
      <w:r w:rsidR="00186697" w:rsidRPr="00A00AEB">
        <w:rPr>
          <w:rFonts w:ascii="Times New Roman" w:hAnsi="Times New Roman" w:cs="Times New Roman" w:hint="eastAsia"/>
          <w:b/>
          <w:sz w:val="28"/>
          <w:szCs w:val="28"/>
        </w:rPr>
        <w:t>8</w:t>
      </w:r>
      <w:r w:rsidR="003C5200" w:rsidRPr="00A00AEB">
        <w:rPr>
          <w:rFonts w:ascii="Times New Roman" w:hAnsi="Times New Roman" w:cs="Times New Roman" w:hint="eastAsia"/>
          <w:b/>
          <w:sz w:val="28"/>
          <w:szCs w:val="28"/>
        </w:rPr>
        <w:t>月</w:t>
      </w:r>
    </w:p>
    <w:p w:rsidR="00B75E8F" w:rsidRPr="00B75E8F" w:rsidRDefault="00DC4E31" w:rsidP="00B75E8F">
      <w:pPr>
        <w:spacing w:line="520" w:lineRule="exact"/>
        <w:jc w:val="center"/>
        <w:rPr>
          <w:noProof/>
          <w:sz w:val="28"/>
          <w:szCs w:val="28"/>
        </w:rPr>
      </w:pPr>
      <w:r w:rsidRPr="00A00AEB">
        <w:rPr>
          <w:sz w:val="28"/>
          <w:szCs w:val="28"/>
        </w:rPr>
        <w:br w:type="column"/>
      </w:r>
      <w:bookmarkStart w:id="0" w:name="_Toc521278316"/>
      <w:bookmarkStart w:id="1" w:name="_Toc521357659"/>
      <w:r w:rsidR="003C5200" w:rsidRPr="00A00AEB">
        <w:rPr>
          <w:rFonts w:ascii="黑体" w:eastAsia="黑体" w:hAnsi="黑体"/>
          <w:sz w:val="36"/>
          <w:szCs w:val="36"/>
        </w:rPr>
        <w:lastRenderedPageBreak/>
        <w:t>目录</w:t>
      </w:r>
      <w:bookmarkEnd w:id="0"/>
      <w:bookmarkEnd w:id="1"/>
      <w:r w:rsidR="00ED53E8" w:rsidRPr="00B75E8F">
        <w:rPr>
          <w:rFonts w:ascii="黑体" w:eastAsia="黑体" w:hAnsi="黑体"/>
          <w:sz w:val="28"/>
          <w:szCs w:val="28"/>
        </w:rPr>
        <w:fldChar w:fldCharType="begin"/>
      </w:r>
      <w:r w:rsidR="00C919A5" w:rsidRPr="00B75E8F">
        <w:rPr>
          <w:rFonts w:ascii="黑体" w:eastAsia="黑体" w:hAnsi="黑体"/>
          <w:sz w:val="28"/>
          <w:szCs w:val="28"/>
        </w:rPr>
        <w:instrText xml:space="preserve"> TOC \o "1-2" \h \z \u </w:instrText>
      </w:r>
      <w:r w:rsidR="00ED53E8" w:rsidRPr="00B75E8F">
        <w:rPr>
          <w:rFonts w:ascii="黑体" w:eastAsia="黑体" w:hAnsi="黑体"/>
          <w:sz w:val="28"/>
          <w:szCs w:val="28"/>
        </w:rPr>
        <w:fldChar w:fldCharType="separate"/>
      </w:r>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57" w:history="1">
        <w:r w:rsidR="00B75E8F" w:rsidRPr="00B75E8F">
          <w:rPr>
            <w:rStyle w:val="af6"/>
            <w:rFonts w:hint="eastAsia"/>
            <w:noProof/>
            <w:kern w:val="0"/>
            <w:sz w:val="28"/>
            <w:szCs w:val="28"/>
          </w:rPr>
          <w:t>前言</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_Toc524631057 \h </w:instrText>
        </w:r>
        <w:r w:rsidRPr="00B75E8F">
          <w:rPr>
            <w:noProof/>
            <w:webHidden/>
            <w:sz w:val="28"/>
            <w:szCs w:val="28"/>
          </w:rPr>
        </w:r>
        <w:r w:rsidRPr="00B75E8F">
          <w:rPr>
            <w:noProof/>
            <w:webHidden/>
            <w:sz w:val="28"/>
            <w:szCs w:val="28"/>
          </w:rPr>
          <w:fldChar w:fldCharType="separate"/>
        </w:r>
        <w:r w:rsidR="00D03C0B">
          <w:rPr>
            <w:noProof/>
            <w:webHidden/>
            <w:sz w:val="28"/>
            <w:szCs w:val="28"/>
          </w:rPr>
          <w:t>1</w:t>
        </w:r>
        <w:r w:rsidRPr="00B75E8F">
          <w:rPr>
            <w:noProof/>
            <w:webHidden/>
            <w:sz w:val="28"/>
            <w:szCs w:val="28"/>
          </w:rPr>
          <w:fldChar w:fldCharType="end"/>
        </w:r>
      </w:hyperlink>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58" w:history="1">
        <w:r w:rsidR="00B75E8F" w:rsidRPr="00B75E8F">
          <w:rPr>
            <w:rStyle w:val="af6"/>
            <w:noProof/>
            <w:kern w:val="0"/>
            <w:sz w:val="28"/>
            <w:szCs w:val="28"/>
          </w:rPr>
          <w:t xml:space="preserve">1 </w:t>
        </w:r>
        <w:r w:rsidR="00B75E8F" w:rsidRPr="00B75E8F">
          <w:rPr>
            <w:rStyle w:val="af6"/>
            <w:rFonts w:hint="eastAsia"/>
            <w:noProof/>
            <w:kern w:val="0"/>
            <w:sz w:val="28"/>
            <w:szCs w:val="28"/>
          </w:rPr>
          <w:t>工程概况</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_Toc524631058 \h </w:instrText>
        </w:r>
        <w:r w:rsidRPr="00B75E8F">
          <w:rPr>
            <w:noProof/>
            <w:webHidden/>
            <w:sz w:val="28"/>
            <w:szCs w:val="28"/>
          </w:rPr>
        </w:r>
        <w:r w:rsidRPr="00B75E8F">
          <w:rPr>
            <w:noProof/>
            <w:webHidden/>
            <w:sz w:val="28"/>
            <w:szCs w:val="28"/>
          </w:rPr>
          <w:fldChar w:fldCharType="separate"/>
        </w:r>
        <w:r w:rsidR="00D03C0B">
          <w:rPr>
            <w:noProof/>
            <w:webHidden/>
            <w:sz w:val="28"/>
            <w:szCs w:val="28"/>
          </w:rPr>
          <w:t>3</w:t>
        </w:r>
        <w:r w:rsidRPr="00B75E8F">
          <w:rPr>
            <w:noProof/>
            <w:webHidden/>
            <w:sz w:val="28"/>
            <w:szCs w:val="28"/>
          </w:rPr>
          <w:fldChar w:fldCharType="end"/>
        </w:r>
      </w:hyperlink>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59" w:history="1">
        <w:r w:rsidR="00B75E8F" w:rsidRPr="00B75E8F">
          <w:rPr>
            <w:rStyle w:val="af6"/>
            <w:noProof/>
            <w:kern w:val="0"/>
            <w:sz w:val="28"/>
            <w:szCs w:val="28"/>
          </w:rPr>
          <w:t xml:space="preserve">2 </w:t>
        </w:r>
        <w:r w:rsidR="00B75E8F" w:rsidRPr="00B75E8F">
          <w:rPr>
            <w:rStyle w:val="af6"/>
            <w:rFonts w:hint="eastAsia"/>
            <w:noProof/>
            <w:kern w:val="0"/>
            <w:sz w:val="28"/>
            <w:szCs w:val="28"/>
          </w:rPr>
          <w:t>风险等级</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_Toc524631059 \h </w:instrText>
        </w:r>
        <w:r w:rsidRPr="00B75E8F">
          <w:rPr>
            <w:noProof/>
            <w:webHidden/>
            <w:sz w:val="28"/>
            <w:szCs w:val="28"/>
          </w:rPr>
        </w:r>
        <w:r w:rsidRPr="00B75E8F">
          <w:rPr>
            <w:noProof/>
            <w:webHidden/>
            <w:sz w:val="28"/>
            <w:szCs w:val="28"/>
          </w:rPr>
          <w:fldChar w:fldCharType="separate"/>
        </w:r>
        <w:r w:rsidR="00D03C0B">
          <w:rPr>
            <w:noProof/>
            <w:webHidden/>
            <w:sz w:val="28"/>
            <w:szCs w:val="28"/>
          </w:rPr>
          <w:t>7</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0" w:history="1">
        <w:r w:rsidR="00B75E8F" w:rsidRPr="00B75E8F">
          <w:rPr>
            <w:rStyle w:val="af6"/>
            <w:rFonts w:ascii="Times New Roman" w:eastAsia="黑体" w:hAnsi="Times New Roman" w:cs="Times New Roman"/>
            <w:noProof/>
            <w:sz w:val="28"/>
            <w:szCs w:val="28"/>
          </w:rPr>
          <w:t xml:space="preserve">2.1 </w:t>
        </w:r>
        <w:r w:rsidR="00B75E8F" w:rsidRPr="00B75E8F">
          <w:rPr>
            <w:rStyle w:val="af6"/>
            <w:rFonts w:ascii="Times New Roman" w:eastAsia="黑体" w:hAnsi="Times New Roman" w:cs="Times New Roman" w:hint="eastAsia"/>
            <w:noProof/>
            <w:sz w:val="28"/>
            <w:szCs w:val="28"/>
          </w:rPr>
          <w:t>风险等级标准</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_Toc524631060 \h </w:instrText>
        </w:r>
        <w:r w:rsidRPr="00B75E8F">
          <w:rPr>
            <w:noProof/>
            <w:webHidden/>
            <w:sz w:val="28"/>
            <w:szCs w:val="28"/>
          </w:rPr>
        </w:r>
        <w:r w:rsidRPr="00B75E8F">
          <w:rPr>
            <w:noProof/>
            <w:webHidden/>
            <w:sz w:val="28"/>
            <w:szCs w:val="28"/>
          </w:rPr>
          <w:fldChar w:fldCharType="separate"/>
        </w:r>
        <w:r w:rsidR="00D03C0B">
          <w:rPr>
            <w:noProof/>
            <w:webHidden/>
            <w:sz w:val="28"/>
            <w:szCs w:val="28"/>
          </w:rPr>
          <w:t>7</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1" w:history="1">
        <w:r w:rsidR="00B75E8F" w:rsidRPr="00B75E8F">
          <w:rPr>
            <w:rStyle w:val="af6"/>
            <w:rFonts w:ascii="Times New Roman" w:eastAsia="黑体" w:hAnsi="Times New Roman" w:cs="Times New Roman"/>
            <w:noProof/>
            <w:sz w:val="28"/>
            <w:szCs w:val="28"/>
          </w:rPr>
          <w:t xml:space="preserve">2.2 </w:t>
        </w:r>
        <w:r w:rsidR="00B75E8F" w:rsidRPr="00B75E8F">
          <w:rPr>
            <w:rStyle w:val="af6"/>
            <w:rFonts w:ascii="Times New Roman" w:eastAsia="黑体" w:hAnsi="Times New Roman" w:cs="Times New Roman" w:hint="eastAsia"/>
            <w:noProof/>
            <w:sz w:val="28"/>
            <w:szCs w:val="28"/>
          </w:rPr>
          <w:t>风险量值分布图</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_Toc524631061 \h </w:instrText>
        </w:r>
        <w:r w:rsidRPr="00B75E8F">
          <w:rPr>
            <w:noProof/>
            <w:webHidden/>
            <w:sz w:val="28"/>
            <w:szCs w:val="28"/>
          </w:rPr>
        </w:r>
        <w:r w:rsidRPr="00B75E8F">
          <w:rPr>
            <w:noProof/>
            <w:webHidden/>
            <w:sz w:val="28"/>
            <w:szCs w:val="28"/>
          </w:rPr>
          <w:fldChar w:fldCharType="separate"/>
        </w:r>
        <w:r w:rsidR="00D03C0B">
          <w:rPr>
            <w:noProof/>
            <w:webHidden/>
            <w:sz w:val="28"/>
            <w:szCs w:val="28"/>
          </w:rPr>
          <w:t>8</w:t>
        </w:r>
        <w:r w:rsidRPr="00B75E8F">
          <w:rPr>
            <w:noProof/>
            <w:webHidden/>
            <w:sz w:val="28"/>
            <w:szCs w:val="28"/>
          </w:rPr>
          <w:fldChar w:fldCharType="end"/>
        </w:r>
      </w:hyperlink>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62" w:history="1">
        <w:r w:rsidR="00B75E8F" w:rsidRPr="00B75E8F">
          <w:rPr>
            <w:rStyle w:val="af6"/>
            <w:noProof/>
            <w:kern w:val="0"/>
            <w:sz w:val="28"/>
            <w:szCs w:val="28"/>
          </w:rPr>
          <w:t>3</w:t>
        </w:r>
        <w:r w:rsidR="00B75E8F" w:rsidRPr="00B75E8F">
          <w:rPr>
            <w:rStyle w:val="af6"/>
            <w:rFonts w:hint="eastAsia"/>
            <w:noProof/>
            <w:kern w:val="0"/>
            <w:sz w:val="28"/>
            <w:szCs w:val="28"/>
          </w:rPr>
          <w:t>输水总干渠风险防控措施</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_Toc524631062 \h </w:instrText>
        </w:r>
        <w:r w:rsidRPr="00B75E8F">
          <w:rPr>
            <w:noProof/>
            <w:webHidden/>
            <w:sz w:val="28"/>
            <w:szCs w:val="28"/>
          </w:rPr>
        </w:r>
        <w:r w:rsidRPr="00B75E8F">
          <w:rPr>
            <w:noProof/>
            <w:webHidden/>
            <w:sz w:val="28"/>
            <w:szCs w:val="28"/>
          </w:rPr>
          <w:fldChar w:fldCharType="separate"/>
        </w:r>
        <w:r w:rsidR="00D03C0B">
          <w:rPr>
            <w:noProof/>
            <w:webHidden/>
            <w:sz w:val="28"/>
            <w:szCs w:val="28"/>
          </w:rPr>
          <w:t>12</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3" w:history="1">
        <w:r w:rsidR="00B75E8F" w:rsidRPr="00B75E8F">
          <w:rPr>
            <w:rStyle w:val="af6"/>
            <w:rFonts w:ascii="Times New Roman" w:eastAsia="黑体" w:hAnsi="Times New Roman" w:cs="Times New Roman"/>
            <w:noProof/>
            <w:sz w:val="28"/>
            <w:szCs w:val="28"/>
          </w:rPr>
          <w:t xml:space="preserve">3.1 </w:t>
        </w:r>
        <w:r w:rsidR="00B75E8F" w:rsidRPr="00B75E8F">
          <w:rPr>
            <w:rStyle w:val="af6"/>
            <w:rFonts w:ascii="Times New Roman" w:eastAsia="黑体" w:hAnsi="Times New Roman" w:cs="Times New Roman" w:hint="eastAsia"/>
            <w:noProof/>
            <w:sz w:val="28"/>
            <w:szCs w:val="28"/>
          </w:rPr>
          <w:t>输水渠道</w:t>
        </w:r>
        <w:r w:rsidR="00B75E8F" w:rsidRPr="00B75E8F">
          <w:rPr>
            <w:noProof/>
            <w:webHidden/>
            <w:sz w:val="28"/>
            <w:szCs w:val="28"/>
          </w:rPr>
          <w:tab/>
        </w:r>
        <w:bookmarkStart w:id="2" w:name="_GoBack"/>
        <w:bookmarkEnd w:id="2"/>
        <w:r w:rsidRPr="00B75E8F">
          <w:rPr>
            <w:noProof/>
            <w:webHidden/>
            <w:sz w:val="28"/>
            <w:szCs w:val="28"/>
          </w:rPr>
          <w:fldChar w:fldCharType="begin"/>
        </w:r>
        <w:r w:rsidR="00B75E8F" w:rsidRPr="00B75E8F">
          <w:rPr>
            <w:noProof/>
            <w:webHidden/>
            <w:sz w:val="28"/>
            <w:szCs w:val="28"/>
          </w:rPr>
          <w:instrText xml:space="preserve"> PAGEREF _Toc524631063 \h </w:instrText>
        </w:r>
        <w:r w:rsidRPr="00B75E8F">
          <w:rPr>
            <w:noProof/>
            <w:webHidden/>
            <w:sz w:val="28"/>
            <w:szCs w:val="28"/>
          </w:rPr>
        </w:r>
        <w:r w:rsidRPr="00B75E8F">
          <w:rPr>
            <w:noProof/>
            <w:webHidden/>
            <w:sz w:val="28"/>
            <w:szCs w:val="28"/>
          </w:rPr>
          <w:fldChar w:fldCharType="separate"/>
        </w:r>
        <w:r w:rsidR="00D03C0B">
          <w:rPr>
            <w:noProof/>
            <w:webHidden/>
            <w:sz w:val="28"/>
            <w:szCs w:val="28"/>
          </w:rPr>
          <w:t>12</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4" w:history="1">
        <w:r w:rsidR="00B75E8F" w:rsidRPr="00B75E8F">
          <w:rPr>
            <w:rStyle w:val="af6"/>
            <w:rFonts w:ascii="Times New Roman" w:eastAsia="黑体" w:hAnsi="Times New Roman" w:cs="Times New Roman"/>
            <w:noProof/>
            <w:sz w:val="28"/>
            <w:szCs w:val="28"/>
          </w:rPr>
          <w:t xml:space="preserve">3.2 </w:t>
        </w:r>
        <w:r w:rsidR="00B75E8F" w:rsidRPr="00B75E8F">
          <w:rPr>
            <w:rStyle w:val="af6"/>
            <w:rFonts w:ascii="Times New Roman" w:eastAsia="黑体" w:hAnsi="Times New Roman" w:cs="Times New Roman" w:hint="eastAsia"/>
            <w:noProof/>
            <w:sz w:val="28"/>
            <w:szCs w:val="28"/>
          </w:rPr>
          <w:t>建筑物</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_Toc524631064 \h </w:instrText>
        </w:r>
        <w:r w:rsidRPr="00B75E8F">
          <w:rPr>
            <w:noProof/>
            <w:webHidden/>
            <w:sz w:val="28"/>
            <w:szCs w:val="28"/>
          </w:rPr>
        </w:r>
        <w:r w:rsidRPr="00B75E8F">
          <w:rPr>
            <w:noProof/>
            <w:webHidden/>
            <w:sz w:val="28"/>
            <w:szCs w:val="28"/>
          </w:rPr>
          <w:fldChar w:fldCharType="separate"/>
        </w:r>
        <w:r w:rsidR="00D03C0B">
          <w:rPr>
            <w:noProof/>
            <w:webHidden/>
            <w:sz w:val="28"/>
            <w:szCs w:val="28"/>
          </w:rPr>
          <w:t>19</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5" w:history="1">
        <w:r w:rsidR="00B75E8F" w:rsidRPr="00B75E8F">
          <w:rPr>
            <w:rStyle w:val="af6"/>
            <w:rFonts w:ascii="Times New Roman" w:eastAsia="黑体" w:hAnsi="Times New Roman" w:cs="Times New Roman"/>
            <w:noProof/>
            <w:sz w:val="28"/>
            <w:szCs w:val="28"/>
          </w:rPr>
          <w:t xml:space="preserve">3.3 </w:t>
        </w:r>
        <w:r w:rsidR="00B75E8F" w:rsidRPr="00B75E8F">
          <w:rPr>
            <w:rStyle w:val="af6"/>
            <w:rFonts w:ascii="Times New Roman" w:eastAsia="黑体" w:hAnsi="Times New Roman" w:cs="Times New Roman" w:hint="eastAsia"/>
            <w:noProof/>
            <w:sz w:val="28"/>
            <w:szCs w:val="28"/>
          </w:rPr>
          <w:t>工程运行调度</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_Toc524631065 \h </w:instrText>
        </w:r>
        <w:r w:rsidRPr="00B75E8F">
          <w:rPr>
            <w:noProof/>
            <w:webHidden/>
            <w:sz w:val="28"/>
            <w:szCs w:val="28"/>
          </w:rPr>
        </w:r>
        <w:r w:rsidRPr="00B75E8F">
          <w:rPr>
            <w:noProof/>
            <w:webHidden/>
            <w:sz w:val="28"/>
            <w:szCs w:val="28"/>
          </w:rPr>
          <w:fldChar w:fldCharType="separate"/>
        </w:r>
        <w:r w:rsidR="00D03C0B">
          <w:rPr>
            <w:noProof/>
            <w:webHidden/>
            <w:sz w:val="28"/>
            <w:szCs w:val="28"/>
          </w:rPr>
          <w:t>33</w:t>
        </w:r>
        <w:r w:rsidRPr="00B75E8F">
          <w:rPr>
            <w:noProof/>
            <w:webHidden/>
            <w:sz w:val="28"/>
            <w:szCs w:val="28"/>
          </w:rPr>
          <w:fldChar w:fldCharType="end"/>
        </w:r>
      </w:hyperlink>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66" w:history="1">
        <w:r w:rsidR="00B75E8F" w:rsidRPr="00B75E8F">
          <w:rPr>
            <w:rStyle w:val="af6"/>
            <w:noProof/>
            <w:kern w:val="0"/>
            <w:sz w:val="28"/>
            <w:szCs w:val="28"/>
          </w:rPr>
          <w:t>4</w:t>
        </w:r>
        <w:r w:rsidR="00B75E8F" w:rsidRPr="00B75E8F">
          <w:rPr>
            <w:rStyle w:val="af6"/>
            <w:rFonts w:hint="eastAsia"/>
            <w:noProof/>
            <w:kern w:val="0"/>
            <w:sz w:val="28"/>
            <w:szCs w:val="28"/>
          </w:rPr>
          <w:t>对当地防洪影响预防措施</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_Toc524631066 \h </w:instrText>
        </w:r>
        <w:r w:rsidRPr="00B75E8F">
          <w:rPr>
            <w:noProof/>
            <w:webHidden/>
            <w:sz w:val="28"/>
            <w:szCs w:val="28"/>
          </w:rPr>
        </w:r>
        <w:r w:rsidRPr="00B75E8F">
          <w:rPr>
            <w:noProof/>
            <w:webHidden/>
            <w:sz w:val="28"/>
            <w:szCs w:val="28"/>
          </w:rPr>
          <w:fldChar w:fldCharType="separate"/>
        </w:r>
        <w:r w:rsidR="00D03C0B">
          <w:rPr>
            <w:noProof/>
            <w:webHidden/>
            <w:sz w:val="28"/>
            <w:szCs w:val="28"/>
          </w:rPr>
          <w:t>47</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7" w:history="1">
        <w:r w:rsidR="00B75E8F" w:rsidRPr="00B75E8F">
          <w:rPr>
            <w:rStyle w:val="af6"/>
            <w:rFonts w:ascii="Times New Roman" w:eastAsia="黑体" w:hAnsi="Times New Roman" w:cs="Times New Roman"/>
            <w:noProof/>
            <w:sz w:val="28"/>
            <w:szCs w:val="28"/>
          </w:rPr>
          <w:t>4.1</w:t>
        </w:r>
        <w:r w:rsidR="00B75E8F" w:rsidRPr="00B75E8F">
          <w:rPr>
            <w:rStyle w:val="af6"/>
            <w:rFonts w:ascii="Times New Roman" w:eastAsia="黑体" w:hAnsi="Times New Roman" w:cs="Times New Roman" w:hint="eastAsia"/>
            <w:noProof/>
            <w:sz w:val="28"/>
            <w:szCs w:val="28"/>
          </w:rPr>
          <w:t>对当地防洪影响风险事件及风险因子</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_Toc524631067 \h </w:instrText>
        </w:r>
        <w:r w:rsidRPr="00B75E8F">
          <w:rPr>
            <w:noProof/>
            <w:webHidden/>
            <w:sz w:val="28"/>
            <w:szCs w:val="28"/>
          </w:rPr>
        </w:r>
        <w:r w:rsidRPr="00B75E8F">
          <w:rPr>
            <w:noProof/>
            <w:webHidden/>
            <w:sz w:val="28"/>
            <w:szCs w:val="28"/>
          </w:rPr>
          <w:fldChar w:fldCharType="separate"/>
        </w:r>
        <w:r w:rsidR="00D03C0B">
          <w:rPr>
            <w:noProof/>
            <w:webHidden/>
            <w:sz w:val="28"/>
            <w:szCs w:val="28"/>
          </w:rPr>
          <w:t>47</w:t>
        </w:r>
        <w:r w:rsidRPr="00B75E8F">
          <w:rPr>
            <w:noProof/>
            <w:webHidden/>
            <w:sz w:val="28"/>
            <w:szCs w:val="28"/>
          </w:rPr>
          <w:fldChar w:fldCharType="end"/>
        </w:r>
      </w:hyperlink>
    </w:p>
    <w:p w:rsidR="00B75E8F" w:rsidRPr="00B75E8F" w:rsidRDefault="00ED53E8" w:rsidP="00B75E8F">
      <w:pPr>
        <w:pStyle w:val="24"/>
        <w:tabs>
          <w:tab w:val="right" w:leader="dot" w:pos="13992"/>
        </w:tabs>
        <w:spacing w:line="520" w:lineRule="exact"/>
        <w:rPr>
          <w:rFonts w:cstheme="minorBidi"/>
          <w:smallCaps w:val="0"/>
          <w:noProof/>
          <w:sz w:val="28"/>
          <w:szCs w:val="28"/>
        </w:rPr>
      </w:pPr>
      <w:hyperlink w:anchor="_Toc524631068" w:history="1">
        <w:r w:rsidR="00B75E8F" w:rsidRPr="00B75E8F">
          <w:rPr>
            <w:rStyle w:val="af6"/>
            <w:rFonts w:ascii="Times New Roman" w:eastAsia="黑体" w:hAnsi="Times New Roman" w:cs="Times New Roman"/>
            <w:noProof/>
            <w:sz w:val="28"/>
            <w:szCs w:val="28"/>
          </w:rPr>
          <w:t>4.2</w:t>
        </w:r>
        <w:r w:rsidR="00B75E8F" w:rsidRPr="00B75E8F">
          <w:rPr>
            <w:rStyle w:val="af6"/>
            <w:rFonts w:ascii="Times New Roman" w:eastAsia="黑体" w:hAnsi="Times New Roman" w:cs="Times New Roman" w:hint="eastAsia"/>
            <w:noProof/>
            <w:sz w:val="28"/>
            <w:szCs w:val="28"/>
          </w:rPr>
          <w:t>对当地防洪影响风险防范措施</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_Toc524631068 \h </w:instrText>
        </w:r>
        <w:r w:rsidRPr="00B75E8F">
          <w:rPr>
            <w:noProof/>
            <w:webHidden/>
            <w:sz w:val="28"/>
            <w:szCs w:val="28"/>
          </w:rPr>
        </w:r>
        <w:r w:rsidRPr="00B75E8F">
          <w:rPr>
            <w:noProof/>
            <w:webHidden/>
            <w:sz w:val="28"/>
            <w:szCs w:val="28"/>
          </w:rPr>
          <w:fldChar w:fldCharType="separate"/>
        </w:r>
        <w:r w:rsidR="00D03C0B">
          <w:rPr>
            <w:noProof/>
            <w:webHidden/>
            <w:sz w:val="28"/>
            <w:szCs w:val="28"/>
          </w:rPr>
          <w:t>49</w:t>
        </w:r>
        <w:r w:rsidRPr="00B75E8F">
          <w:rPr>
            <w:noProof/>
            <w:webHidden/>
            <w:sz w:val="28"/>
            <w:szCs w:val="28"/>
          </w:rPr>
          <w:fldChar w:fldCharType="end"/>
        </w:r>
      </w:hyperlink>
    </w:p>
    <w:p w:rsidR="00B75E8F" w:rsidRPr="00B75E8F" w:rsidRDefault="00ED53E8" w:rsidP="00B75E8F">
      <w:pPr>
        <w:pStyle w:val="11"/>
        <w:tabs>
          <w:tab w:val="right" w:leader="dot" w:pos="13992"/>
        </w:tabs>
        <w:spacing w:line="520" w:lineRule="exact"/>
        <w:rPr>
          <w:rFonts w:cstheme="minorBidi"/>
          <w:b w:val="0"/>
          <w:bCs w:val="0"/>
          <w:caps w:val="0"/>
          <w:noProof/>
          <w:sz w:val="28"/>
          <w:szCs w:val="28"/>
        </w:rPr>
      </w:pPr>
      <w:hyperlink w:anchor="_Toc524631069" w:history="1">
        <w:r w:rsidR="00B75E8F" w:rsidRPr="00B75E8F">
          <w:rPr>
            <w:rStyle w:val="af6"/>
            <w:noProof/>
            <w:kern w:val="0"/>
            <w:sz w:val="28"/>
            <w:szCs w:val="28"/>
          </w:rPr>
          <w:t xml:space="preserve">5 </w:t>
        </w:r>
        <w:r w:rsidR="00B75E8F" w:rsidRPr="00B75E8F">
          <w:rPr>
            <w:rStyle w:val="af6"/>
            <w:rFonts w:hint="eastAsia"/>
            <w:noProof/>
            <w:kern w:val="0"/>
            <w:sz w:val="28"/>
            <w:szCs w:val="28"/>
          </w:rPr>
          <w:t>综合评价及工作建议</w:t>
        </w:r>
        <w:r w:rsidR="00B75E8F" w:rsidRPr="00B75E8F">
          <w:rPr>
            <w:noProof/>
            <w:webHidden/>
            <w:sz w:val="28"/>
            <w:szCs w:val="28"/>
          </w:rPr>
          <w:tab/>
        </w:r>
        <w:r w:rsidRPr="00B75E8F">
          <w:rPr>
            <w:noProof/>
            <w:webHidden/>
            <w:sz w:val="28"/>
            <w:szCs w:val="28"/>
          </w:rPr>
          <w:fldChar w:fldCharType="begin"/>
        </w:r>
        <w:r w:rsidR="00B75E8F" w:rsidRPr="00B75E8F">
          <w:rPr>
            <w:noProof/>
            <w:webHidden/>
            <w:sz w:val="28"/>
            <w:szCs w:val="28"/>
          </w:rPr>
          <w:instrText xml:space="preserve"> PAGEREF _Toc524631069 \h </w:instrText>
        </w:r>
        <w:r w:rsidRPr="00B75E8F">
          <w:rPr>
            <w:noProof/>
            <w:webHidden/>
            <w:sz w:val="28"/>
            <w:szCs w:val="28"/>
          </w:rPr>
        </w:r>
        <w:r w:rsidRPr="00B75E8F">
          <w:rPr>
            <w:noProof/>
            <w:webHidden/>
            <w:sz w:val="28"/>
            <w:szCs w:val="28"/>
          </w:rPr>
          <w:fldChar w:fldCharType="separate"/>
        </w:r>
        <w:r w:rsidR="00D03C0B">
          <w:rPr>
            <w:noProof/>
            <w:webHidden/>
            <w:sz w:val="28"/>
            <w:szCs w:val="28"/>
          </w:rPr>
          <w:t>51</w:t>
        </w:r>
        <w:r w:rsidRPr="00B75E8F">
          <w:rPr>
            <w:noProof/>
            <w:webHidden/>
            <w:sz w:val="28"/>
            <w:szCs w:val="28"/>
          </w:rPr>
          <w:fldChar w:fldCharType="end"/>
        </w:r>
      </w:hyperlink>
    </w:p>
    <w:p w:rsidR="001F164E" w:rsidRPr="00A00AEB" w:rsidRDefault="00ED53E8" w:rsidP="00B75E8F">
      <w:pPr>
        <w:spacing w:line="520" w:lineRule="exact"/>
        <w:jc w:val="center"/>
        <w:rPr>
          <w:rFonts w:ascii="黑体" w:eastAsia="黑体" w:hAnsi="黑体"/>
          <w:sz w:val="36"/>
          <w:szCs w:val="36"/>
        </w:rPr>
        <w:sectPr w:rsidR="001F164E" w:rsidRPr="00A00AEB" w:rsidSect="0074573C">
          <w:footerReference w:type="default" r:id="rId8"/>
          <w:pgSz w:w="16838" w:h="11906" w:orient="landscape"/>
          <w:pgMar w:top="1418" w:right="1418" w:bottom="1418" w:left="1418" w:header="851" w:footer="992" w:gutter="0"/>
          <w:cols w:space="425"/>
          <w:docGrid w:type="lines" w:linePitch="312"/>
        </w:sectPr>
      </w:pPr>
      <w:r w:rsidRPr="00B75E8F">
        <w:rPr>
          <w:rFonts w:ascii="黑体" w:eastAsia="黑体" w:hAnsi="黑体"/>
          <w:sz w:val="28"/>
          <w:szCs w:val="28"/>
        </w:rPr>
        <w:fldChar w:fldCharType="end"/>
      </w:r>
    </w:p>
    <w:p w:rsidR="00AD7375" w:rsidRPr="00A00AEB" w:rsidRDefault="00AD7375" w:rsidP="00342038">
      <w:pPr>
        <w:pStyle w:val="1"/>
        <w:spacing w:line="520" w:lineRule="exact"/>
        <w:rPr>
          <w:kern w:val="0"/>
        </w:rPr>
      </w:pPr>
      <w:bookmarkStart w:id="3" w:name="_Toc521306801"/>
      <w:bookmarkStart w:id="4" w:name="_Toc521357660"/>
      <w:bookmarkStart w:id="5" w:name="_Toc524631057"/>
      <w:r w:rsidRPr="00A00AEB">
        <w:rPr>
          <w:rFonts w:hint="eastAsia"/>
          <w:kern w:val="0"/>
        </w:rPr>
        <w:lastRenderedPageBreak/>
        <w:t>前言</w:t>
      </w:r>
      <w:bookmarkEnd w:id="3"/>
      <w:bookmarkEnd w:id="4"/>
      <w:bookmarkEnd w:id="5"/>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（二）基本定义</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风险因子：指可能导致风险事件发生的源事件或初始事件，是发生风险事件的驱动力。</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风险事件：指能够触发项目偏离目标结果的事件，即：如果风险事件发生，将对项目目标带来不确定的影响，影响</w:t>
      </w:r>
      <w:r w:rsidRPr="00A5639F">
        <w:rPr>
          <w:rFonts w:ascii="仿宋" w:eastAsia="仿宋" w:hAnsi="仿宋" w:cs="Times New Roman"/>
          <w:sz w:val="30"/>
          <w:szCs w:val="30"/>
        </w:rPr>
        <w:t>工程的安全性</w:t>
      </w:r>
      <w:r w:rsidRPr="00A5639F">
        <w:rPr>
          <w:rFonts w:ascii="仿宋" w:eastAsia="仿宋" w:hAnsi="仿宋" w:cs="Times New Roman" w:hint="eastAsia"/>
          <w:sz w:val="30"/>
          <w:szCs w:val="30"/>
        </w:rPr>
        <w:t>、</w:t>
      </w:r>
      <w:r w:rsidRPr="00A5639F">
        <w:rPr>
          <w:rFonts w:ascii="仿宋" w:eastAsia="仿宋" w:hAnsi="仿宋" w:cs="Times New Roman"/>
          <w:sz w:val="30"/>
          <w:szCs w:val="30"/>
        </w:rPr>
        <w:t>适用性</w:t>
      </w:r>
      <w:r w:rsidRPr="00A5639F">
        <w:rPr>
          <w:rFonts w:ascii="仿宋" w:eastAsia="仿宋" w:hAnsi="仿宋" w:cs="Times New Roman" w:hint="eastAsia"/>
          <w:sz w:val="30"/>
          <w:szCs w:val="30"/>
        </w:rPr>
        <w:t>、</w:t>
      </w:r>
      <w:r w:rsidRPr="00A5639F">
        <w:rPr>
          <w:rFonts w:ascii="仿宋" w:eastAsia="仿宋" w:hAnsi="仿宋" w:cs="Times New Roman"/>
          <w:sz w:val="30"/>
          <w:szCs w:val="30"/>
        </w:rPr>
        <w:t>耐久性</w:t>
      </w:r>
      <w:r w:rsidRPr="00A5639F">
        <w:rPr>
          <w:rFonts w:ascii="仿宋" w:eastAsia="仿宋" w:hAnsi="仿宋" w:cs="Times New Roman" w:hint="eastAsia"/>
          <w:sz w:val="30"/>
          <w:szCs w:val="30"/>
        </w:rPr>
        <w:t>。</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风险等级：根据风险的可接受程度和需采取的防控措施类型不同将风险量值区间划分为</w:t>
      </w:r>
      <w:r w:rsidRPr="00A5639F">
        <w:rPr>
          <w:rFonts w:ascii="仿宋" w:eastAsia="仿宋" w:hAnsi="仿宋" w:cs="Times New Roman" w:hint="eastAsia"/>
          <w:sz w:val="28"/>
          <w:szCs w:val="28"/>
        </w:rPr>
        <w:t>Ⅰ～Ⅳ</w:t>
      </w:r>
      <w:r w:rsidRPr="00A5639F">
        <w:rPr>
          <w:rFonts w:ascii="仿宋" w:eastAsia="仿宋" w:hAnsi="仿宋" w:cs="Times New Roman" w:hint="eastAsia"/>
          <w:sz w:val="30"/>
          <w:szCs w:val="30"/>
        </w:rPr>
        <w:t>级4个等级。</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A5639F">
        <w:rPr>
          <w:rFonts w:ascii="仿宋" w:eastAsia="仿宋" w:hAnsi="仿宋" w:cs="Times New Roman" w:hint="eastAsia"/>
          <w:sz w:val="30"/>
          <w:szCs w:val="30"/>
        </w:rPr>
        <w:lastRenderedPageBreak/>
        <w:t>风险描述、风险对策之间的关系见第“2.1”节。</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（3）调度运行风险量值分布图包括调度运行系统风险、冰期调度风险、水质调度风险。</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（4）综合风险量值分布图指对工程风险、洪水风险、调度运行风险进行集成后的综合风险。</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A5639F" w:rsidRPr="00A5639F" w:rsidRDefault="00A5639F" w:rsidP="00A5639F">
      <w:pPr>
        <w:spacing w:line="560" w:lineRule="exact"/>
        <w:ind w:firstLineChars="200" w:firstLine="600"/>
        <w:rPr>
          <w:rFonts w:ascii="仿宋" w:eastAsia="仿宋" w:hAnsi="仿宋" w:cs="Times New Roman"/>
          <w:sz w:val="30"/>
          <w:szCs w:val="30"/>
        </w:rPr>
      </w:pPr>
      <w:r w:rsidRPr="00A5639F">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A00AEB" w:rsidRDefault="00A5639F" w:rsidP="00A5639F">
      <w:pPr>
        <w:spacing w:line="560" w:lineRule="exact"/>
        <w:ind w:firstLineChars="200" w:firstLine="600"/>
        <w:rPr>
          <w:rFonts w:ascii="仿宋_GB2312" w:eastAsia="仿宋_GB2312" w:hAnsi="Times New Roman" w:cs="Times New Roman"/>
          <w:sz w:val="30"/>
          <w:szCs w:val="30"/>
        </w:rPr>
      </w:pPr>
      <w:r w:rsidRPr="00A5639F">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A00AEB" w:rsidRDefault="00AD7375" w:rsidP="003C5200">
      <w:pPr>
        <w:pStyle w:val="1"/>
        <w:rPr>
          <w:kern w:val="0"/>
        </w:rPr>
      </w:pPr>
      <w:r w:rsidRPr="00A00AEB">
        <w:rPr>
          <w:b/>
          <w:sz w:val="28"/>
          <w:szCs w:val="28"/>
        </w:rPr>
        <w:br w:type="column"/>
      </w:r>
      <w:bookmarkStart w:id="6" w:name="_Toc521278317"/>
      <w:bookmarkStart w:id="7" w:name="_Toc521306802"/>
      <w:bookmarkStart w:id="8" w:name="_Toc521357661"/>
      <w:bookmarkStart w:id="9" w:name="_Toc524631058"/>
      <w:r w:rsidR="006603A2" w:rsidRPr="00A00AEB">
        <w:rPr>
          <w:kern w:val="0"/>
        </w:rPr>
        <w:lastRenderedPageBreak/>
        <w:t xml:space="preserve">1 </w:t>
      </w:r>
      <w:r w:rsidR="006603A2" w:rsidRPr="00A00AEB">
        <w:rPr>
          <w:kern w:val="0"/>
        </w:rPr>
        <w:t>工程概况</w:t>
      </w:r>
      <w:bookmarkEnd w:id="6"/>
      <w:bookmarkEnd w:id="7"/>
      <w:bookmarkEnd w:id="8"/>
      <w:bookmarkEnd w:id="9"/>
    </w:p>
    <w:p w:rsidR="00D16331" w:rsidRPr="00A00AEB" w:rsidRDefault="00D16331" w:rsidP="00D1633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磁县管理处所辖渠段起自河北省与河南省交界处的漳河北岸，止于邯山区河北村村西，</w:t>
      </w:r>
      <w:r w:rsidR="00DD2100">
        <w:rPr>
          <w:rFonts w:ascii="Times New Roman" w:eastAsia="仿宋" w:hAnsi="Times New Roman" w:cs="Times New Roman" w:hint="eastAsia"/>
          <w:sz w:val="30"/>
          <w:szCs w:val="30"/>
        </w:rPr>
        <w:t>起点桩号</w:t>
      </w:r>
      <w:r w:rsidR="00DD2100" w:rsidRPr="00DD2100">
        <w:rPr>
          <w:rFonts w:ascii="Times New Roman" w:eastAsia="仿宋" w:hAnsi="Times New Roman" w:cs="Times New Roman"/>
          <w:sz w:val="30"/>
          <w:szCs w:val="30"/>
        </w:rPr>
        <w:t>K731+677</w:t>
      </w:r>
      <w:r w:rsidR="00DD2100">
        <w:rPr>
          <w:rFonts w:ascii="Times New Roman" w:eastAsia="仿宋" w:hAnsi="Times New Roman" w:cs="Times New Roman" w:hint="eastAsia"/>
          <w:sz w:val="30"/>
          <w:szCs w:val="30"/>
        </w:rPr>
        <w:t>，终点桩号</w:t>
      </w:r>
      <w:r w:rsidR="00DD2100" w:rsidRPr="00DD2100">
        <w:rPr>
          <w:rFonts w:ascii="Times New Roman" w:eastAsia="仿宋" w:hAnsi="Times New Roman" w:cs="Times New Roman"/>
          <w:sz w:val="30"/>
          <w:szCs w:val="30"/>
        </w:rPr>
        <w:t>K771+696</w:t>
      </w:r>
      <w:r w:rsidR="00DD2100">
        <w:rPr>
          <w:rFonts w:ascii="Times New Roman" w:eastAsia="仿宋" w:hAnsi="Times New Roman" w:cs="Times New Roman"/>
          <w:sz w:val="30"/>
          <w:szCs w:val="30"/>
        </w:rPr>
        <w:t>，</w:t>
      </w:r>
      <w:r w:rsidRPr="00A00AEB">
        <w:rPr>
          <w:rFonts w:ascii="Times New Roman" w:eastAsia="仿宋" w:hAnsi="Times New Roman" w:cs="Times New Roman" w:hint="eastAsia"/>
          <w:sz w:val="30"/>
          <w:szCs w:val="30"/>
        </w:rPr>
        <w:t>总干渠全长</w:t>
      </w:r>
      <w:r w:rsidRPr="00A00AEB">
        <w:rPr>
          <w:rFonts w:ascii="Times New Roman" w:eastAsia="仿宋" w:hAnsi="Times New Roman" w:cs="Times New Roman" w:hint="eastAsia"/>
          <w:sz w:val="30"/>
          <w:szCs w:val="30"/>
        </w:rPr>
        <w:t>40.0</w:t>
      </w:r>
      <w:r w:rsidR="007F3172">
        <w:rPr>
          <w:rFonts w:ascii="Times New Roman" w:eastAsia="仿宋" w:hAnsi="Times New Roman" w:cs="Times New Roman" w:hint="eastAsia"/>
          <w:sz w:val="30"/>
          <w:szCs w:val="30"/>
        </w:rPr>
        <w:t>19</w:t>
      </w:r>
      <w:r w:rsidRPr="00A00AEB">
        <w:rPr>
          <w:rFonts w:ascii="Times New Roman" w:eastAsia="仿宋" w:hAnsi="Times New Roman" w:cs="Times New Roman" w:hint="eastAsia"/>
          <w:sz w:val="30"/>
          <w:szCs w:val="30"/>
        </w:rPr>
        <w:t>km</w:t>
      </w:r>
      <w:r w:rsidRPr="00A00AEB">
        <w:rPr>
          <w:rFonts w:ascii="Times New Roman" w:eastAsia="仿宋" w:hAnsi="Times New Roman" w:cs="Times New Roman" w:hint="eastAsia"/>
          <w:sz w:val="30"/>
          <w:szCs w:val="30"/>
        </w:rPr>
        <w:t>，其中渠道长</w:t>
      </w:r>
      <w:r w:rsidRPr="00A00AEB">
        <w:rPr>
          <w:rFonts w:ascii="Times New Roman" w:eastAsia="仿宋" w:hAnsi="Times New Roman" w:cs="Times New Roman" w:hint="eastAsia"/>
          <w:sz w:val="30"/>
          <w:szCs w:val="30"/>
        </w:rPr>
        <w:t>38.9</w:t>
      </w:r>
      <w:r w:rsidR="007F3172">
        <w:rPr>
          <w:rFonts w:ascii="Times New Roman" w:eastAsia="仿宋" w:hAnsi="Times New Roman" w:cs="Times New Roman" w:hint="eastAsia"/>
          <w:sz w:val="30"/>
          <w:szCs w:val="30"/>
        </w:rPr>
        <w:t>49</w:t>
      </w:r>
      <w:r w:rsidRPr="00A00AEB">
        <w:rPr>
          <w:rFonts w:ascii="Times New Roman" w:eastAsia="仿宋" w:hAnsi="Times New Roman" w:cs="Times New Roman" w:hint="eastAsia"/>
          <w:sz w:val="30"/>
          <w:szCs w:val="30"/>
        </w:rPr>
        <w:t>km</w:t>
      </w:r>
      <w:r w:rsidRPr="00A00AEB">
        <w:rPr>
          <w:rFonts w:ascii="Times New Roman" w:eastAsia="仿宋" w:hAnsi="Times New Roman" w:cs="Times New Roman" w:hint="eastAsia"/>
          <w:sz w:val="30"/>
          <w:szCs w:val="30"/>
        </w:rPr>
        <w:t>，建筑物长</w:t>
      </w:r>
      <w:r w:rsidRPr="00A00AEB">
        <w:rPr>
          <w:rFonts w:ascii="Times New Roman" w:eastAsia="仿宋" w:hAnsi="Times New Roman" w:cs="Times New Roman" w:hint="eastAsia"/>
          <w:sz w:val="30"/>
          <w:szCs w:val="30"/>
        </w:rPr>
        <w:t>1.07km</w:t>
      </w:r>
      <w:r w:rsidRPr="00A00AEB">
        <w:rPr>
          <w:rFonts w:ascii="Times New Roman" w:eastAsia="仿宋" w:hAnsi="Times New Roman" w:cs="Times New Roman" w:hint="eastAsia"/>
          <w:sz w:val="30"/>
          <w:szCs w:val="30"/>
        </w:rPr>
        <w:t>，渠段设计流量为</w:t>
      </w:r>
      <w:r w:rsidRPr="00A00AEB">
        <w:rPr>
          <w:rFonts w:ascii="Times New Roman" w:eastAsia="仿宋" w:hAnsi="Times New Roman" w:cs="Times New Roman" w:hint="eastAsia"/>
          <w:sz w:val="30"/>
          <w:szCs w:val="30"/>
        </w:rPr>
        <w:t>235m</w:t>
      </w:r>
      <w:r w:rsidRPr="00A00AEB">
        <w:rPr>
          <w:rFonts w:ascii="Times New Roman" w:eastAsia="仿宋" w:hAnsi="Times New Roman" w:cs="Times New Roman" w:hint="eastAsia"/>
          <w:sz w:val="30"/>
          <w:szCs w:val="30"/>
          <w:vertAlign w:val="superscript"/>
        </w:rPr>
        <w:t>3</w:t>
      </w:r>
      <w:r w:rsidRPr="00A00AEB">
        <w:rPr>
          <w:rFonts w:ascii="Times New Roman" w:eastAsia="仿宋" w:hAnsi="Times New Roman" w:cs="Times New Roman" w:hint="eastAsia"/>
          <w:sz w:val="30"/>
          <w:szCs w:val="30"/>
        </w:rPr>
        <w:t>/s</w:t>
      </w:r>
      <w:r w:rsidRPr="00A00AEB">
        <w:rPr>
          <w:rFonts w:ascii="Times New Roman" w:eastAsia="仿宋" w:hAnsi="Times New Roman" w:cs="Times New Roman" w:hint="eastAsia"/>
          <w:sz w:val="30"/>
          <w:szCs w:val="30"/>
        </w:rPr>
        <w:t>，加大流量为</w:t>
      </w:r>
      <w:r w:rsidRPr="00A00AEB">
        <w:rPr>
          <w:rFonts w:ascii="Times New Roman" w:eastAsia="仿宋" w:hAnsi="Times New Roman" w:cs="Times New Roman" w:hint="eastAsia"/>
          <w:sz w:val="30"/>
          <w:szCs w:val="30"/>
        </w:rPr>
        <w:t>265m</w:t>
      </w:r>
      <w:r w:rsidRPr="00A00AEB">
        <w:rPr>
          <w:rFonts w:ascii="Times New Roman" w:eastAsia="仿宋" w:hAnsi="Times New Roman" w:cs="Times New Roman" w:hint="eastAsia"/>
          <w:sz w:val="30"/>
          <w:szCs w:val="30"/>
          <w:vertAlign w:val="superscript"/>
        </w:rPr>
        <w:t>3</w:t>
      </w:r>
      <w:r w:rsidRPr="00A00AEB">
        <w:rPr>
          <w:rFonts w:ascii="Times New Roman" w:eastAsia="仿宋" w:hAnsi="Times New Roman" w:cs="Times New Roman" w:hint="eastAsia"/>
          <w:sz w:val="30"/>
          <w:szCs w:val="30"/>
        </w:rPr>
        <w:t>/s</w:t>
      </w:r>
      <w:r w:rsidRPr="00A00AEB">
        <w:rPr>
          <w:rFonts w:ascii="Times New Roman" w:eastAsia="仿宋" w:hAnsi="Times New Roman" w:cs="Times New Roman" w:hint="eastAsia"/>
          <w:sz w:val="30"/>
          <w:szCs w:val="30"/>
        </w:rPr>
        <w:t>。沿线共布置各类建筑物</w:t>
      </w:r>
      <w:r w:rsidRPr="00A00AEB">
        <w:rPr>
          <w:rFonts w:ascii="Times New Roman" w:eastAsia="仿宋" w:hAnsi="Times New Roman" w:cs="Times New Roman" w:hint="eastAsia"/>
          <w:sz w:val="30"/>
          <w:szCs w:val="30"/>
        </w:rPr>
        <w:t>78</w:t>
      </w:r>
      <w:r w:rsidRPr="00A00AEB">
        <w:rPr>
          <w:rFonts w:ascii="Times New Roman" w:eastAsia="仿宋" w:hAnsi="Times New Roman" w:cs="Times New Roman" w:hint="eastAsia"/>
          <w:sz w:val="30"/>
          <w:szCs w:val="30"/>
        </w:rPr>
        <w:t>座，其中大型交叉建筑物</w:t>
      </w:r>
      <w:r w:rsidRPr="00A00AEB">
        <w:rPr>
          <w:rFonts w:ascii="Times New Roman" w:eastAsia="仿宋" w:hAnsi="Times New Roman" w:cs="Times New Roman" w:hint="eastAsia"/>
          <w:sz w:val="30"/>
          <w:szCs w:val="30"/>
        </w:rPr>
        <w:t>4</w:t>
      </w:r>
      <w:r w:rsidRPr="00A00AEB">
        <w:rPr>
          <w:rFonts w:ascii="Times New Roman" w:eastAsia="仿宋" w:hAnsi="Times New Roman" w:cs="Times New Roman" w:hint="eastAsia"/>
          <w:sz w:val="30"/>
          <w:szCs w:val="30"/>
        </w:rPr>
        <w:t>座，左排倒虹吸</w:t>
      </w:r>
      <w:r w:rsidRPr="00A00AEB">
        <w:rPr>
          <w:rFonts w:ascii="Times New Roman" w:eastAsia="仿宋" w:hAnsi="Times New Roman" w:cs="Times New Roman" w:hint="eastAsia"/>
          <w:sz w:val="30"/>
          <w:szCs w:val="30"/>
        </w:rPr>
        <w:t>18</w:t>
      </w:r>
      <w:r w:rsidRPr="00A00AEB">
        <w:rPr>
          <w:rFonts w:ascii="Times New Roman" w:eastAsia="仿宋" w:hAnsi="Times New Roman" w:cs="Times New Roman" w:hint="eastAsia"/>
          <w:sz w:val="30"/>
          <w:szCs w:val="30"/>
        </w:rPr>
        <w:t>座，渠渠交叉建筑物</w:t>
      </w:r>
      <w:r w:rsidRPr="00A00AEB">
        <w:rPr>
          <w:rFonts w:ascii="Times New Roman" w:eastAsia="仿宋" w:hAnsi="Times New Roman" w:cs="Times New Roman" w:hint="eastAsia"/>
          <w:sz w:val="30"/>
          <w:szCs w:val="30"/>
        </w:rPr>
        <w:t>4</w:t>
      </w:r>
      <w:r w:rsidRPr="00A00AEB">
        <w:rPr>
          <w:rFonts w:ascii="Times New Roman" w:eastAsia="仿宋" w:hAnsi="Times New Roman" w:cs="Times New Roman" w:hint="eastAsia"/>
          <w:sz w:val="30"/>
          <w:szCs w:val="30"/>
        </w:rPr>
        <w:t>座，铁路交叉建筑物</w:t>
      </w:r>
      <w:r w:rsidRPr="00A00AEB">
        <w:rPr>
          <w:rFonts w:ascii="Times New Roman" w:eastAsia="仿宋" w:hAnsi="Times New Roman" w:cs="Times New Roman" w:hint="eastAsia"/>
          <w:sz w:val="30"/>
          <w:szCs w:val="30"/>
        </w:rPr>
        <w:t>2</w:t>
      </w:r>
      <w:r w:rsidRPr="00A00AEB">
        <w:rPr>
          <w:rFonts w:ascii="Times New Roman" w:eastAsia="仿宋" w:hAnsi="Times New Roman" w:cs="Times New Roman" w:hint="eastAsia"/>
          <w:sz w:val="30"/>
          <w:szCs w:val="30"/>
        </w:rPr>
        <w:t>座，公路交叉桥梁</w:t>
      </w:r>
      <w:r w:rsidRPr="00A00AEB">
        <w:rPr>
          <w:rFonts w:ascii="Times New Roman" w:eastAsia="仿宋" w:hAnsi="Times New Roman" w:cs="Times New Roman" w:hint="eastAsia"/>
          <w:sz w:val="30"/>
          <w:szCs w:val="30"/>
        </w:rPr>
        <w:t>43</w:t>
      </w:r>
      <w:r w:rsidRPr="00A00AEB">
        <w:rPr>
          <w:rFonts w:ascii="Times New Roman" w:eastAsia="仿宋" w:hAnsi="Times New Roman" w:cs="Times New Roman" w:hint="eastAsia"/>
          <w:sz w:val="30"/>
          <w:szCs w:val="30"/>
        </w:rPr>
        <w:t>座，节制闸</w:t>
      </w:r>
      <w:r w:rsidRPr="00A00AEB">
        <w:rPr>
          <w:rFonts w:ascii="Times New Roman" w:eastAsia="仿宋" w:hAnsi="Times New Roman" w:cs="Times New Roman" w:hint="eastAsia"/>
          <w:sz w:val="30"/>
          <w:szCs w:val="30"/>
        </w:rPr>
        <w:t>1</w:t>
      </w:r>
      <w:r w:rsidRPr="00A00AEB">
        <w:rPr>
          <w:rFonts w:ascii="Times New Roman" w:eastAsia="仿宋" w:hAnsi="Times New Roman" w:cs="Times New Roman" w:hint="eastAsia"/>
          <w:sz w:val="30"/>
          <w:szCs w:val="30"/>
        </w:rPr>
        <w:t>座，退水闸</w:t>
      </w:r>
      <w:r w:rsidRPr="00A00AEB">
        <w:rPr>
          <w:rFonts w:ascii="Times New Roman" w:eastAsia="仿宋" w:hAnsi="Times New Roman" w:cs="Times New Roman" w:hint="eastAsia"/>
          <w:sz w:val="30"/>
          <w:szCs w:val="30"/>
        </w:rPr>
        <w:t>2</w:t>
      </w:r>
      <w:r w:rsidRPr="00A00AEB">
        <w:rPr>
          <w:rFonts w:ascii="Times New Roman" w:eastAsia="仿宋" w:hAnsi="Times New Roman" w:cs="Times New Roman" w:hint="eastAsia"/>
          <w:sz w:val="30"/>
          <w:szCs w:val="30"/>
        </w:rPr>
        <w:t>座，排冰闸</w:t>
      </w:r>
      <w:r w:rsidRPr="00A00AEB">
        <w:rPr>
          <w:rFonts w:ascii="Times New Roman" w:eastAsia="仿宋" w:hAnsi="Times New Roman" w:cs="Times New Roman" w:hint="eastAsia"/>
          <w:sz w:val="30"/>
          <w:szCs w:val="30"/>
        </w:rPr>
        <w:t>2</w:t>
      </w:r>
      <w:r w:rsidRPr="00A00AEB">
        <w:rPr>
          <w:rFonts w:ascii="Times New Roman" w:eastAsia="仿宋" w:hAnsi="Times New Roman" w:cs="Times New Roman" w:hint="eastAsia"/>
          <w:sz w:val="30"/>
          <w:szCs w:val="30"/>
        </w:rPr>
        <w:t>座，分水口门</w:t>
      </w:r>
      <w:r w:rsidRPr="00A00AEB">
        <w:rPr>
          <w:rFonts w:ascii="Times New Roman" w:eastAsia="仿宋" w:hAnsi="Times New Roman" w:cs="Times New Roman" w:hint="eastAsia"/>
          <w:sz w:val="30"/>
          <w:szCs w:val="30"/>
        </w:rPr>
        <w:t>3</w:t>
      </w:r>
      <w:r w:rsidRPr="00A00AEB">
        <w:rPr>
          <w:rFonts w:ascii="Times New Roman" w:eastAsia="仿宋" w:hAnsi="Times New Roman" w:cs="Times New Roman" w:hint="eastAsia"/>
          <w:sz w:val="30"/>
          <w:szCs w:val="30"/>
        </w:rPr>
        <w:t>座。</w:t>
      </w:r>
    </w:p>
    <w:p w:rsidR="00D16331" w:rsidRPr="00A00AEB" w:rsidRDefault="00D16331" w:rsidP="00D1633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sz w:val="30"/>
          <w:szCs w:val="30"/>
        </w:rPr>
        <w:t>工程区域内较大河流为滏阳河、牤牛河北支、南支、双庙沟，其中以滏阳河流量最大。此外还有</w:t>
      </w:r>
      <w:r w:rsidRPr="00A00AEB">
        <w:rPr>
          <w:rFonts w:ascii="Times New Roman" w:eastAsia="仿宋" w:hAnsi="Times New Roman" w:cs="Times New Roman"/>
          <w:sz w:val="30"/>
          <w:szCs w:val="30"/>
        </w:rPr>
        <w:t>18</w:t>
      </w:r>
      <w:r w:rsidRPr="00A00AEB">
        <w:rPr>
          <w:rFonts w:ascii="Times New Roman" w:eastAsia="仿宋" w:hAnsi="Times New Roman" w:cs="Times New Roman"/>
          <w:sz w:val="30"/>
          <w:szCs w:val="30"/>
        </w:rPr>
        <w:t>条小型交叉河沟。</w:t>
      </w:r>
    </w:p>
    <w:p w:rsidR="00D16331" w:rsidRPr="00A00AEB" w:rsidRDefault="00D16331" w:rsidP="00D1633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磁县管理处总干渠工程特性见表</w:t>
      </w:r>
      <w:r w:rsidRPr="00A00AEB">
        <w:rPr>
          <w:rFonts w:ascii="Times New Roman" w:eastAsia="仿宋" w:hAnsi="Times New Roman" w:cs="Times New Roman" w:hint="eastAsia"/>
          <w:sz w:val="30"/>
          <w:szCs w:val="30"/>
        </w:rPr>
        <w:t>1</w:t>
      </w:r>
      <w:r w:rsidRPr="00A00AEB">
        <w:rPr>
          <w:rFonts w:ascii="Times New Roman" w:eastAsia="仿宋" w:hAnsi="Times New Roman" w:cs="Times New Roman"/>
          <w:sz w:val="30"/>
          <w:szCs w:val="30"/>
        </w:rPr>
        <w:t>-1</w:t>
      </w:r>
      <w:r w:rsidRPr="00A00AEB">
        <w:rPr>
          <w:rFonts w:ascii="仿宋" w:eastAsia="仿宋" w:hAnsi="仿宋" w:cs="Times New Roman" w:hint="eastAsia"/>
          <w:sz w:val="30"/>
          <w:szCs w:val="30"/>
        </w:rPr>
        <w:t>。</w:t>
      </w:r>
    </w:p>
    <w:p w:rsidR="00D16331" w:rsidRPr="00A00AEB" w:rsidRDefault="00D16331" w:rsidP="00D16331">
      <w:pPr>
        <w:pStyle w:val="10"/>
        <w:ind w:firstLine="300"/>
        <w:jc w:val="center"/>
        <w:outlineLvl w:val="9"/>
        <w:rPr>
          <w:rFonts w:hAnsi="黑体" w:cs="Times New Roman"/>
          <w:szCs w:val="24"/>
        </w:rPr>
      </w:pPr>
      <w:r w:rsidRPr="00A00AEB">
        <w:rPr>
          <w:rFonts w:ascii="Times New Roman" w:eastAsia="仿宋" w:hAnsi="Times New Roman" w:cs="Times New Roman"/>
          <w:sz w:val="30"/>
          <w:szCs w:val="30"/>
        </w:rPr>
        <w:br w:type="column"/>
      </w:r>
      <w:r w:rsidRPr="00A00AEB">
        <w:rPr>
          <w:rFonts w:hAnsi="黑体" w:cs="Times New Roman" w:hint="eastAsia"/>
          <w:szCs w:val="24"/>
        </w:rPr>
        <w:lastRenderedPageBreak/>
        <w:t>表1-1磁县</w:t>
      </w:r>
      <w:r w:rsidRPr="00A00AEB">
        <w:rPr>
          <w:rFonts w:hAnsi="黑体" w:cs="Times New Roman"/>
          <w:szCs w:val="24"/>
        </w:rPr>
        <w:t>管理处总干渠工程特性表</w:t>
      </w:r>
    </w:p>
    <w:tbl>
      <w:tblPr>
        <w:tblW w:w="5135" w:type="pct"/>
        <w:tblInd w:w="-176" w:type="dxa"/>
        <w:tblLayout w:type="fixed"/>
        <w:tblLook w:val="04A0"/>
      </w:tblPr>
      <w:tblGrid>
        <w:gridCol w:w="591"/>
        <w:gridCol w:w="3868"/>
        <w:gridCol w:w="7024"/>
        <w:gridCol w:w="885"/>
        <w:gridCol w:w="818"/>
        <w:gridCol w:w="1416"/>
      </w:tblGrid>
      <w:tr w:rsidR="00D16331" w:rsidRPr="00A00AEB" w:rsidTr="00A5639F">
        <w:trPr>
          <w:cantSplit/>
          <w:trHeight w:val="20"/>
          <w:tblHeader/>
        </w:trPr>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rsidR="00D16331" w:rsidRPr="00A00AEB" w:rsidRDefault="00D16331" w:rsidP="00063110">
            <w:pPr>
              <w:spacing w:line="280" w:lineRule="exact"/>
              <w:jc w:val="center"/>
              <w:rPr>
                <w:rFonts w:ascii="仿宋" w:eastAsia="仿宋" w:hAnsi="仿宋" w:cs="Times New Roman"/>
                <w:sz w:val="20"/>
                <w:szCs w:val="20"/>
              </w:rPr>
            </w:pPr>
            <w:r w:rsidRPr="00A00AEB">
              <w:rPr>
                <w:rFonts w:ascii="仿宋" w:eastAsia="仿宋" w:hAnsi="仿宋" w:cs="Times New Roman" w:hint="eastAsia"/>
                <w:sz w:val="20"/>
                <w:szCs w:val="20"/>
              </w:rPr>
              <w:t>序号</w:t>
            </w:r>
          </w:p>
        </w:tc>
        <w:tc>
          <w:tcPr>
            <w:tcW w:w="1324" w:type="pct"/>
            <w:tcBorders>
              <w:top w:val="single" w:sz="4" w:space="0" w:color="auto"/>
              <w:left w:val="nil"/>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Times New Roman"/>
                <w:sz w:val="20"/>
                <w:szCs w:val="20"/>
              </w:rPr>
            </w:pPr>
            <w:r w:rsidRPr="00A00AEB">
              <w:rPr>
                <w:rFonts w:ascii="仿宋" w:eastAsia="仿宋" w:hAnsi="仿宋" w:cs="Times New Roman" w:hint="eastAsia"/>
                <w:sz w:val="20"/>
                <w:szCs w:val="20"/>
              </w:rPr>
              <w:t>建筑物名称</w:t>
            </w:r>
          </w:p>
        </w:tc>
        <w:tc>
          <w:tcPr>
            <w:tcW w:w="2405" w:type="pct"/>
            <w:tcBorders>
              <w:top w:val="single" w:sz="4" w:space="0" w:color="auto"/>
              <w:left w:val="nil"/>
              <w:bottom w:val="single" w:sz="4" w:space="0" w:color="auto"/>
              <w:right w:val="single" w:sz="4" w:space="0" w:color="auto"/>
            </w:tcBorders>
            <w:shd w:val="clear" w:color="auto" w:fill="auto"/>
            <w:noWrap/>
            <w:vAlign w:val="center"/>
          </w:tcPr>
          <w:p w:rsidR="00D16331" w:rsidRPr="00A00AEB" w:rsidRDefault="00D16331" w:rsidP="00063110">
            <w:pPr>
              <w:pStyle w:val="23"/>
              <w:spacing w:line="280" w:lineRule="exact"/>
              <w:rPr>
                <w:rFonts w:ascii="仿宋" w:eastAsia="仿宋" w:hAnsi="仿宋" w:cs="Times New Roman"/>
                <w:sz w:val="20"/>
                <w:szCs w:val="20"/>
              </w:rPr>
            </w:pPr>
            <w:r w:rsidRPr="00A00AEB">
              <w:rPr>
                <w:rFonts w:ascii="仿宋" w:eastAsia="仿宋" w:hAnsi="仿宋" w:cs="Times New Roman" w:hint="eastAsia"/>
                <w:sz w:val="20"/>
                <w:szCs w:val="20"/>
              </w:rPr>
              <w:t>地基特性及处理措施</w:t>
            </w:r>
          </w:p>
        </w:tc>
        <w:tc>
          <w:tcPr>
            <w:tcW w:w="303" w:type="pct"/>
            <w:tcBorders>
              <w:top w:val="single" w:sz="4" w:space="0" w:color="auto"/>
              <w:left w:val="nil"/>
              <w:bottom w:val="single" w:sz="4" w:space="0" w:color="auto"/>
              <w:right w:val="nil"/>
            </w:tcBorders>
            <w:shd w:val="clear" w:color="auto" w:fill="auto"/>
            <w:vAlign w:val="center"/>
          </w:tcPr>
          <w:p w:rsidR="00D16331" w:rsidRPr="00A00AEB" w:rsidRDefault="00D16331" w:rsidP="00063110">
            <w:pPr>
              <w:spacing w:line="280" w:lineRule="exact"/>
              <w:jc w:val="center"/>
              <w:rPr>
                <w:rFonts w:ascii="仿宋" w:eastAsia="仿宋" w:hAnsi="仿宋" w:cs="Times New Roman"/>
                <w:sz w:val="20"/>
                <w:szCs w:val="20"/>
              </w:rPr>
            </w:pPr>
            <w:r w:rsidRPr="00A00AEB">
              <w:rPr>
                <w:rFonts w:ascii="仿宋" w:eastAsia="仿宋" w:hAnsi="仿宋" w:cs="Times New Roman" w:hint="eastAsia"/>
                <w:sz w:val="20"/>
                <w:szCs w:val="20"/>
              </w:rPr>
              <w:t>长度</w:t>
            </w:r>
          </w:p>
        </w:tc>
        <w:tc>
          <w:tcPr>
            <w:tcW w:w="280" w:type="pct"/>
            <w:tcBorders>
              <w:top w:val="single" w:sz="4" w:space="0" w:color="auto"/>
              <w:left w:val="single" w:sz="4" w:space="0" w:color="auto"/>
              <w:bottom w:val="single" w:sz="4" w:space="0" w:color="auto"/>
              <w:right w:val="nil"/>
            </w:tcBorders>
            <w:shd w:val="clear" w:color="auto" w:fill="auto"/>
            <w:vAlign w:val="center"/>
          </w:tcPr>
          <w:p w:rsidR="00D16331" w:rsidRPr="00A00AEB" w:rsidRDefault="00D16331" w:rsidP="00063110">
            <w:pPr>
              <w:pStyle w:val="af3"/>
              <w:spacing w:line="280" w:lineRule="exact"/>
              <w:rPr>
                <w:rFonts w:ascii="仿宋" w:eastAsia="仿宋" w:hAnsi="仿宋"/>
                <w:color w:val="auto"/>
                <w:kern w:val="2"/>
                <w:sz w:val="20"/>
                <w:szCs w:val="20"/>
              </w:rPr>
            </w:pPr>
            <w:r w:rsidRPr="00A00AEB">
              <w:rPr>
                <w:rFonts w:ascii="仿宋" w:eastAsia="仿宋" w:hAnsi="仿宋"/>
                <w:color w:val="auto"/>
                <w:kern w:val="2"/>
                <w:sz w:val="20"/>
                <w:szCs w:val="20"/>
              </w:rPr>
              <w:t>挖深(m)</w:t>
            </w:r>
          </w:p>
        </w:tc>
        <w:tc>
          <w:tcPr>
            <w:tcW w:w="4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pStyle w:val="af3"/>
              <w:spacing w:line="280" w:lineRule="exact"/>
              <w:rPr>
                <w:rFonts w:ascii="仿宋" w:eastAsia="仿宋" w:hAnsi="仿宋"/>
                <w:color w:val="auto"/>
                <w:kern w:val="2"/>
                <w:sz w:val="20"/>
                <w:szCs w:val="20"/>
              </w:rPr>
            </w:pPr>
            <w:r w:rsidRPr="00A00AEB">
              <w:rPr>
                <w:rFonts w:ascii="仿宋" w:eastAsia="仿宋" w:hAnsi="仿宋"/>
                <w:color w:val="auto"/>
                <w:kern w:val="2"/>
                <w:sz w:val="20"/>
                <w:szCs w:val="20"/>
              </w:rPr>
              <w:t>填高(m)</w:t>
            </w:r>
          </w:p>
        </w:tc>
      </w:tr>
      <w:tr w:rsidR="00D16331" w:rsidRPr="00A00AEB" w:rsidTr="00A5639F">
        <w:trPr>
          <w:cantSplit/>
          <w:trHeight w:val="20"/>
        </w:trPr>
        <w:tc>
          <w:tcPr>
            <w:tcW w:w="20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w:t>
            </w:r>
          </w:p>
        </w:tc>
        <w:tc>
          <w:tcPr>
            <w:tcW w:w="1324" w:type="pct"/>
            <w:tcBorders>
              <w:top w:val="single" w:sz="4" w:space="0" w:color="auto"/>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731+677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K734+077</w:t>
            </w:r>
          </w:p>
        </w:tc>
        <w:tc>
          <w:tcPr>
            <w:tcW w:w="2405" w:type="pct"/>
            <w:tcBorders>
              <w:top w:val="single" w:sz="4" w:space="0" w:color="auto"/>
              <w:left w:val="nil"/>
              <w:bottom w:val="single" w:sz="4" w:space="0" w:color="auto"/>
              <w:right w:val="single" w:sz="4" w:space="0" w:color="auto"/>
            </w:tcBorders>
            <w:shd w:val="clear" w:color="auto" w:fill="auto"/>
            <w:noWrap/>
            <w:vAlign w:val="center"/>
            <w:hideMark/>
          </w:tcPr>
          <w:p w:rsidR="00D16331" w:rsidRPr="00645C7B" w:rsidRDefault="00875043" w:rsidP="00645C7B">
            <w:pPr>
              <w:widowControl/>
              <w:spacing w:line="280" w:lineRule="exact"/>
              <w:jc w:val="center"/>
              <w:rPr>
                <w:rFonts w:ascii="仿宋" w:eastAsia="仿宋" w:hAnsi="仿宋" w:cs="宋体"/>
                <w:kern w:val="0"/>
                <w:sz w:val="20"/>
                <w:szCs w:val="20"/>
              </w:rPr>
            </w:pPr>
            <w:r>
              <w:rPr>
                <w:rFonts w:ascii="仿宋" w:eastAsia="仿宋" w:hAnsi="仿宋" w:cs="宋体" w:hint="eastAsia"/>
                <w:kern w:val="0"/>
                <w:sz w:val="20"/>
                <w:szCs w:val="20"/>
              </w:rPr>
              <w:t>K</w:t>
            </w:r>
            <w:r w:rsidR="00D16331" w:rsidRPr="00A00AEB">
              <w:rPr>
                <w:rFonts w:ascii="仿宋" w:eastAsia="仿宋" w:hAnsi="仿宋" w:cs="宋体" w:hint="eastAsia"/>
                <w:kern w:val="0"/>
                <w:sz w:val="20"/>
                <w:szCs w:val="20"/>
              </w:rPr>
              <w:t>733+195～</w:t>
            </w:r>
            <w:r>
              <w:rPr>
                <w:rFonts w:ascii="仿宋" w:eastAsia="仿宋" w:hAnsi="仿宋" w:cs="宋体" w:hint="eastAsia"/>
                <w:kern w:val="0"/>
                <w:sz w:val="20"/>
                <w:szCs w:val="20"/>
              </w:rPr>
              <w:t>K</w:t>
            </w:r>
            <w:r w:rsidR="00D16331" w:rsidRPr="00A00AEB">
              <w:rPr>
                <w:rFonts w:ascii="仿宋" w:eastAsia="仿宋" w:hAnsi="仿宋" w:cs="宋体" w:hint="eastAsia"/>
                <w:kern w:val="0"/>
                <w:sz w:val="20"/>
                <w:szCs w:val="20"/>
              </w:rPr>
              <w:t>733+512堤基</w:t>
            </w:r>
            <w:r w:rsidR="00D16331" w:rsidRPr="00A00AEB">
              <w:rPr>
                <w:rFonts w:ascii="仿宋" w:eastAsia="仿宋" w:hAnsi="仿宋" w:cs="宋体"/>
                <w:kern w:val="0"/>
                <w:sz w:val="20"/>
                <w:szCs w:val="20"/>
              </w:rPr>
              <w:t>砂土液化</w:t>
            </w:r>
            <w:r w:rsidR="00D16331" w:rsidRPr="00A00AEB">
              <w:rPr>
                <w:rFonts w:ascii="仿宋" w:eastAsia="仿宋" w:hAnsi="仿宋" w:cs="宋体" w:hint="eastAsia"/>
                <w:kern w:val="0"/>
                <w:sz w:val="20"/>
                <w:szCs w:val="20"/>
              </w:rPr>
              <w:t>，液化等级为中等。</w:t>
            </w:r>
            <w:r w:rsidR="00D16331" w:rsidRPr="00A00AEB">
              <w:rPr>
                <w:rFonts w:ascii="仿宋" w:eastAsia="仿宋" w:hAnsi="仿宋"/>
                <w:kern w:val="0"/>
                <w:sz w:val="20"/>
                <w:szCs w:val="20"/>
              </w:rPr>
              <w:t>夯扩桩桩径55cm，间距1.8m，桩长7.0m。</w:t>
            </w:r>
          </w:p>
        </w:tc>
        <w:tc>
          <w:tcPr>
            <w:tcW w:w="303" w:type="pct"/>
            <w:tcBorders>
              <w:top w:val="single" w:sz="4" w:space="0" w:color="auto"/>
              <w:left w:val="nil"/>
              <w:bottom w:val="single" w:sz="4" w:space="0" w:color="auto"/>
              <w:right w:val="nil"/>
            </w:tcBorders>
            <w:shd w:val="clear" w:color="auto" w:fill="auto"/>
            <w:vAlign w:val="center"/>
            <w:hideMark/>
          </w:tcPr>
          <w:p w:rsidR="00D16331" w:rsidRPr="00A00AEB" w:rsidRDefault="00D16331" w:rsidP="00063110">
            <w:pPr>
              <w:widowControl/>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2400</w:t>
            </w:r>
          </w:p>
        </w:tc>
        <w:tc>
          <w:tcPr>
            <w:tcW w:w="280" w:type="pct"/>
            <w:tcBorders>
              <w:top w:val="single" w:sz="4" w:space="0" w:color="auto"/>
              <w:left w:val="single" w:sz="4" w:space="0" w:color="auto"/>
              <w:bottom w:val="single" w:sz="4" w:space="0" w:color="auto"/>
              <w:right w:val="nil"/>
            </w:tcBorders>
            <w:shd w:val="clear" w:color="auto" w:fill="auto"/>
            <w:vAlign w:val="center"/>
          </w:tcPr>
          <w:p w:rsidR="00D16331" w:rsidRPr="00A00AEB" w:rsidRDefault="002B5EBE" w:rsidP="00063110">
            <w:pPr>
              <w:widowControl/>
              <w:spacing w:line="28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10.41</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18.6</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734+077～K735+697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kern w:val="0"/>
                <w:sz w:val="20"/>
                <w:szCs w:val="20"/>
              </w:rPr>
              <w:t>半挖半填渠段</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1620</w:t>
            </w:r>
          </w:p>
        </w:tc>
        <w:tc>
          <w:tcPr>
            <w:tcW w:w="280" w:type="pct"/>
            <w:tcBorders>
              <w:top w:val="nil"/>
              <w:left w:val="single" w:sz="4" w:space="0" w:color="auto"/>
              <w:bottom w:val="single" w:sz="4" w:space="0" w:color="auto"/>
              <w:right w:val="nil"/>
            </w:tcBorders>
            <w:shd w:val="clear" w:color="auto" w:fill="auto"/>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864BBB">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4BBB">
              <w:rPr>
                <w:rFonts w:ascii="仿宋" w:eastAsia="仿宋" w:hAnsi="仿宋" w:cs="宋体"/>
                <w:color w:val="000000"/>
                <w:sz w:val="20"/>
                <w:szCs w:val="20"/>
              </w:rPr>
              <w:t>/</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735+697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K737+397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645C7B" w:rsidRDefault="00875043" w:rsidP="00645C7B">
            <w:pPr>
              <w:widowControl/>
              <w:spacing w:line="280" w:lineRule="exact"/>
              <w:jc w:val="center"/>
              <w:rPr>
                <w:rFonts w:ascii="仿宋" w:eastAsia="仿宋" w:hAnsi="仿宋" w:cs="宋体"/>
                <w:kern w:val="0"/>
                <w:sz w:val="20"/>
                <w:szCs w:val="20"/>
              </w:rPr>
            </w:pPr>
            <w:r>
              <w:rPr>
                <w:rFonts w:ascii="仿宋" w:eastAsia="仿宋" w:hAnsi="仿宋" w:cs="宋体" w:hint="eastAsia"/>
                <w:kern w:val="0"/>
                <w:sz w:val="20"/>
                <w:szCs w:val="20"/>
              </w:rPr>
              <w:t>K</w:t>
            </w:r>
            <w:r w:rsidR="00D16331" w:rsidRPr="00A00AEB">
              <w:rPr>
                <w:rFonts w:ascii="仿宋" w:eastAsia="仿宋" w:hAnsi="仿宋" w:cs="宋体" w:hint="eastAsia"/>
                <w:kern w:val="0"/>
                <w:sz w:val="20"/>
                <w:szCs w:val="20"/>
              </w:rPr>
              <w:t>736+493～</w:t>
            </w:r>
            <w:r>
              <w:rPr>
                <w:rFonts w:ascii="仿宋" w:eastAsia="仿宋" w:hAnsi="仿宋" w:cs="宋体" w:hint="eastAsia"/>
                <w:kern w:val="0"/>
                <w:sz w:val="20"/>
                <w:szCs w:val="20"/>
              </w:rPr>
              <w:t>K</w:t>
            </w:r>
            <w:r w:rsidR="00D16331" w:rsidRPr="00A00AEB">
              <w:rPr>
                <w:rFonts w:ascii="仿宋" w:eastAsia="仿宋" w:hAnsi="仿宋" w:cs="宋体" w:hint="eastAsia"/>
                <w:kern w:val="0"/>
                <w:sz w:val="20"/>
                <w:szCs w:val="20"/>
              </w:rPr>
              <w:t>736+628堤基</w:t>
            </w:r>
            <w:r w:rsidR="00D16331" w:rsidRPr="00A00AEB">
              <w:rPr>
                <w:rFonts w:ascii="仿宋" w:eastAsia="仿宋" w:hAnsi="仿宋" w:cs="宋体"/>
                <w:kern w:val="0"/>
                <w:sz w:val="20"/>
                <w:szCs w:val="20"/>
              </w:rPr>
              <w:t>砂土液化</w:t>
            </w:r>
            <w:r w:rsidR="00D16331" w:rsidRPr="00A00AEB">
              <w:rPr>
                <w:rFonts w:ascii="仿宋" w:eastAsia="仿宋" w:hAnsi="仿宋" w:cs="宋体" w:hint="eastAsia"/>
                <w:kern w:val="0"/>
                <w:sz w:val="20"/>
                <w:szCs w:val="20"/>
              </w:rPr>
              <w:t>，液化等级为中等。</w:t>
            </w:r>
            <w:r w:rsidR="00D16331" w:rsidRPr="00A00AEB">
              <w:rPr>
                <w:rFonts w:ascii="仿宋" w:eastAsia="仿宋" w:hAnsi="仿宋"/>
                <w:kern w:val="0"/>
                <w:sz w:val="20"/>
                <w:szCs w:val="20"/>
              </w:rPr>
              <w:t>夯扩桩，桩径55cm，间距1.8m，桩长15m。</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1700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2B5EBE" w:rsidP="00063110">
            <w:pPr>
              <w:widowControl/>
              <w:spacing w:line="28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6</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7.5</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737+397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K740+937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spacing w:line="280" w:lineRule="exact"/>
              <w:jc w:val="center"/>
              <w:rPr>
                <w:rFonts w:ascii="仿宋" w:eastAsia="仿宋" w:hAnsi="仿宋"/>
                <w:sz w:val="20"/>
                <w:szCs w:val="20"/>
              </w:rPr>
            </w:pPr>
            <w:r w:rsidRPr="00A00AEB">
              <w:rPr>
                <w:rFonts w:ascii="仿宋" w:eastAsia="仿宋" w:hAnsi="仿宋"/>
                <w:kern w:val="0"/>
                <w:sz w:val="20"/>
                <w:szCs w:val="20"/>
              </w:rPr>
              <w:t>局部高地下水位。设置边坡排水系统。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3540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w:t>
            </w:r>
            <w:r w:rsidR="005F476C" w:rsidRPr="00A00AEB">
              <w:rPr>
                <w:rFonts w:ascii="仿宋" w:eastAsia="仿宋" w:hAnsi="仿宋"/>
                <w:kern w:val="0"/>
                <w:sz w:val="20"/>
                <w:szCs w:val="20"/>
              </w:rPr>
              <w:t>～</w:t>
            </w:r>
            <w:r w:rsidRPr="00A00AEB">
              <w:rPr>
                <w:rFonts w:ascii="仿宋" w:eastAsia="仿宋" w:hAnsi="仿宋"/>
                <w:kern w:val="0"/>
                <w:sz w:val="20"/>
                <w:szCs w:val="20"/>
              </w:rPr>
              <w:t>4</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2B5EBE" w:rsidP="00063110">
            <w:pPr>
              <w:spacing w:line="280" w:lineRule="exact"/>
              <w:jc w:val="center"/>
              <w:rPr>
                <w:rFonts w:ascii="仿宋" w:eastAsia="仿宋" w:hAnsi="仿宋" w:cs="宋体"/>
                <w:color w:val="000000"/>
                <w:sz w:val="20"/>
                <w:szCs w:val="20"/>
              </w:rPr>
            </w:pPr>
            <w:r>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740+937～K741+337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局部高地下水位。设置边坡排水系统。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400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741+337～K741+617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局部高地下水位。设置边坡排水系统。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280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741+617～K741+897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局部高地下水位。设置边坡排水系统。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280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741+897～K742+017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8～20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742+017～K742+039</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22</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8～20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10</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742+039～K742+157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118</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8～20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11</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742+157～K742+777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620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8～20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742+777～K742+997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8～20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13</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742+997～K744+247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1250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2～7</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14</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744+247～K744+627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380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2～7</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744+627～K744+972</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345</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2～7</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16</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744+972～K745+117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145</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2～7</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745+117～K747+363</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局部高地下水，</w:t>
            </w:r>
            <w:r>
              <w:rPr>
                <w:rFonts w:ascii="仿宋" w:eastAsia="仿宋" w:hAnsi="仿宋" w:hint="eastAsia"/>
                <w:kern w:val="0"/>
                <w:sz w:val="20"/>
                <w:szCs w:val="20"/>
              </w:rPr>
              <w:t>K</w:t>
            </w:r>
            <w:r w:rsidRPr="00A00AEB">
              <w:rPr>
                <w:rFonts w:ascii="仿宋" w:eastAsia="仿宋" w:hAnsi="仿宋" w:hint="eastAsia"/>
                <w:kern w:val="0"/>
                <w:sz w:val="20"/>
                <w:szCs w:val="20"/>
              </w:rPr>
              <w:t>747+019</w:t>
            </w:r>
            <w:r w:rsidRPr="00A00AEB">
              <w:rPr>
                <w:rFonts w:ascii="仿宋" w:eastAsia="仿宋" w:hAnsi="仿宋"/>
                <w:kern w:val="0"/>
                <w:sz w:val="20"/>
                <w:szCs w:val="20"/>
              </w:rPr>
              <w:t>～</w:t>
            </w:r>
            <w:r>
              <w:rPr>
                <w:rFonts w:ascii="仿宋" w:eastAsia="仿宋" w:hAnsi="仿宋" w:hint="eastAsia"/>
                <w:kern w:val="0"/>
                <w:sz w:val="20"/>
                <w:szCs w:val="20"/>
              </w:rPr>
              <w:t>K</w:t>
            </w:r>
            <w:r w:rsidRPr="00A00AEB">
              <w:rPr>
                <w:rFonts w:ascii="仿宋" w:eastAsia="仿宋" w:hAnsi="仿宋" w:hint="eastAsia"/>
                <w:kern w:val="0"/>
                <w:sz w:val="20"/>
                <w:szCs w:val="20"/>
              </w:rPr>
              <w:t>747+174</w:t>
            </w:r>
            <w:r w:rsidRPr="00A00AEB">
              <w:rPr>
                <w:rFonts w:ascii="仿宋" w:eastAsia="仿宋" w:hAnsi="仿宋"/>
                <w:kern w:val="0"/>
                <w:sz w:val="20"/>
                <w:szCs w:val="20"/>
              </w:rPr>
              <w:t>堤基轻微湿陷性</w:t>
            </w:r>
            <w:r w:rsidRPr="00A00AEB">
              <w:rPr>
                <w:rFonts w:ascii="仿宋" w:eastAsia="仿宋" w:hAnsi="仿宋" w:hint="eastAsia"/>
                <w:kern w:val="0"/>
                <w:sz w:val="20"/>
                <w:szCs w:val="20"/>
              </w:rPr>
              <w:t>黄</w:t>
            </w:r>
            <w:r w:rsidRPr="00A00AEB">
              <w:rPr>
                <w:rFonts w:ascii="仿宋" w:eastAsia="仿宋" w:hAnsi="仿宋"/>
                <w:kern w:val="0"/>
                <w:sz w:val="20"/>
                <w:szCs w:val="20"/>
              </w:rPr>
              <w:t>土</w:t>
            </w:r>
            <w:r w:rsidRPr="00A00AEB">
              <w:rPr>
                <w:rFonts w:ascii="仿宋" w:eastAsia="仿宋" w:hAnsi="仿宋" w:hint="eastAsia"/>
                <w:kern w:val="0"/>
                <w:sz w:val="20"/>
                <w:szCs w:val="20"/>
              </w:rPr>
              <w:t>。</w:t>
            </w:r>
            <w:r w:rsidRPr="00A00AEB">
              <w:rPr>
                <w:rFonts w:ascii="仿宋" w:eastAsia="仿宋" w:hAnsi="仿宋"/>
                <w:kern w:val="0"/>
                <w:sz w:val="20"/>
                <w:szCs w:val="20"/>
              </w:rPr>
              <w:t>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2246</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3～5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滏阳河渡槽</w:t>
            </w:r>
            <w:r w:rsidRPr="00A00AEB">
              <w:rPr>
                <w:rFonts w:ascii="仿宋" w:eastAsia="仿宋" w:hAnsi="仿宋" w:cs="宋体"/>
                <w:color w:val="000000"/>
                <w:kern w:val="0"/>
                <w:sz w:val="20"/>
                <w:szCs w:val="20"/>
              </w:rPr>
              <w:t>K747+363～K747+665</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hint="eastAsia"/>
                <w:kern w:val="0"/>
                <w:sz w:val="20"/>
                <w:szCs w:val="20"/>
              </w:rPr>
              <w:t>梁式渡槽，跨度布置4×30m，单槽尺寸</w:t>
            </w:r>
            <w:r w:rsidRPr="00A00AEB">
              <w:rPr>
                <w:rFonts w:ascii="仿宋" w:eastAsia="仿宋" w:hAnsi="仿宋"/>
                <w:kern w:val="0"/>
                <w:sz w:val="20"/>
                <w:szCs w:val="20"/>
              </w:rPr>
              <w:t>7.0</w:t>
            </w:r>
            <w:r w:rsidRPr="00A00AEB">
              <w:rPr>
                <w:rFonts w:ascii="仿宋" w:eastAsia="仿宋" w:hAnsi="仿宋" w:hint="eastAsia"/>
                <w:kern w:val="0"/>
                <w:sz w:val="20"/>
                <w:szCs w:val="20"/>
              </w:rPr>
              <w:t>m（宽）×</w:t>
            </w:r>
            <w:r w:rsidRPr="00A00AEB">
              <w:rPr>
                <w:rFonts w:ascii="仿宋" w:eastAsia="仿宋" w:hAnsi="仿宋"/>
                <w:kern w:val="0"/>
                <w:sz w:val="20"/>
                <w:szCs w:val="20"/>
              </w:rPr>
              <w:t>7.1</w:t>
            </w:r>
            <w:r w:rsidRPr="00A00AEB">
              <w:rPr>
                <w:rFonts w:ascii="仿宋" w:eastAsia="仿宋" w:hAnsi="仿宋" w:hint="eastAsia"/>
                <w:kern w:val="0"/>
                <w:sz w:val="20"/>
                <w:szCs w:val="20"/>
              </w:rPr>
              <w:t>m（高）</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302</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19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747+665～K749+247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1582</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3～5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20</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749+247～K749+307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645C7B" w:rsidRDefault="002B5EBE" w:rsidP="00645C7B">
            <w:pPr>
              <w:spacing w:line="280" w:lineRule="exact"/>
              <w:jc w:val="center"/>
              <w:rPr>
                <w:rFonts w:ascii="仿宋" w:eastAsia="仿宋" w:hAnsi="仿宋"/>
                <w:kern w:val="0"/>
                <w:sz w:val="20"/>
                <w:szCs w:val="20"/>
              </w:rPr>
            </w:pPr>
            <w:r w:rsidRPr="00A00AEB">
              <w:rPr>
                <w:rFonts w:ascii="仿宋" w:eastAsia="仿宋" w:hAnsi="仿宋"/>
                <w:kern w:val="0"/>
                <w:sz w:val="20"/>
                <w:szCs w:val="20"/>
              </w:rPr>
              <w:t>弱膨胀土，局部高地下水位。</w:t>
            </w:r>
            <w:r>
              <w:rPr>
                <w:rFonts w:ascii="仿宋" w:eastAsia="仿宋" w:hAnsi="仿宋" w:hint="eastAsia"/>
                <w:kern w:val="0"/>
                <w:sz w:val="20"/>
                <w:szCs w:val="20"/>
              </w:rPr>
              <w:t>K</w:t>
            </w:r>
            <w:r w:rsidRPr="00A00AEB">
              <w:rPr>
                <w:rFonts w:ascii="仿宋" w:eastAsia="仿宋" w:hAnsi="仿宋"/>
                <w:kern w:val="0"/>
                <w:sz w:val="20"/>
                <w:szCs w:val="20"/>
              </w:rPr>
              <w:t>748+774～</w:t>
            </w:r>
            <w:r>
              <w:rPr>
                <w:rFonts w:ascii="仿宋" w:eastAsia="仿宋" w:hAnsi="仿宋" w:hint="eastAsia"/>
                <w:kern w:val="0"/>
                <w:sz w:val="20"/>
                <w:szCs w:val="20"/>
              </w:rPr>
              <w:t>K</w:t>
            </w:r>
            <w:r w:rsidRPr="00A00AEB">
              <w:rPr>
                <w:rFonts w:ascii="仿宋" w:eastAsia="仿宋" w:hAnsi="仿宋" w:hint="eastAsia"/>
                <w:kern w:val="0"/>
                <w:sz w:val="20"/>
                <w:szCs w:val="20"/>
              </w:rPr>
              <w:t>748+915</w:t>
            </w:r>
            <w:r w:rsidRPr="00A00AEB">
              <w:rPr>
                <w:rFonts w:ascii="仿宋" w:eastAsia="仿宋" w:hAnsi="仿宋"/>
                <w:kern w:val="0"/>
                <w:sz w:val="20"/>
                <w:szCs w:val="20"/>
              </w:rPr>
              <w:t>堤基轻微湿陷性</w:t>
            </w:r>
            <w:r w:rsidRPr="00A00AEB">
              <w:rPr>
                <w:rFonts w:ascii="仿宋" w:eastAsia="仿宋" w:hAnsi="仿宋" w:hint="eastAsia"/>
                <w:kern w:val="0"/>
                <w:sz w:val="20"/>
                <w:szCs w:val="20"/>
              </w:rPr>
              <w:t>黄土。</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60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3～5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21</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749+307～K749+757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450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749+757～K749+977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23</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749+977～K750+127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150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C509AF">
              <w:rPr>
                <w:rFonts w:ascii="仿宋" w:eastAsia="仿宋" w:hAnsi="仿宋" w:cs="宋体"/>
                <w:color w:val="000000"/>
                <w:sz w:val="20"/>
                <w:szCs w:val="20"/>
              </w:rPr>
              <w:t>/</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24</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750+127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K750+327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875043">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200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w:t>
            </w:r>
            <w:r w:rsidR="005F476C" w:rsidRPr="00A00AEB">
              <w:rPr>
                <w:rFonts w:ascii="仿宋" w:eastAsia="仿宋" w:hAnsi="仿宋"/>
                <w:kern w:val="0"/>
                <w:sz w:val="20"/>
                <w:szCs w:val="20"/>
              </w:rPr>
              <w:t>～</w:t>
            </w:r>
            <w:r w:rsidRPr="00A00AEB">
              <w:rPr>
                <w:rFonts w:ascii="仿宋" w:eastAsia="仿宋" w:hAnsi="仿宋"/>
                <w:kern w:val="0"/>
                <w:sz w:val="20"/>
                <w:szCs w:val="20"/>
              </w:rPr>
              <w:t>5</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8.97</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9.15</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lastRenderedPageBreak/>
              <w:t>25</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750+327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K750+497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875043">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170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w:t>
            </w:r>
            <w:r w:rsidR="005F476C" w:rsidRPr="00A00AEB">
              <w:rPr>
                <w:rFonts w:ascii="仿宋" w:eastAsia="仿宋" w:hAnsi="仿宋"/>
                <w:kern w:val="0"/>
                <w:sz w:val="20"/>
                <w:szCs w:val="20"/>
              </w:rPr>
              <w:t>～</w:t>
            </w:r>
            <w:r w:rsidRPr="00A00AEB">
              <w:rPr>
                <w:rFonts w:ascii="仿宋" w:eastAsia="仿宋" w:hAnsi="仿宋"/>
                <w:kern w:val="0"/>
                <w:sz w:val="20"/>
                <w:szCs w:val="20"/>
              </w:rPr>
              <w:t>5</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2B5EBE" w:rsidP="00063110">
            <w:pPr>
              <w:spacing w:line="280" w:lineRule="exact"/>
              <w:jc w:val="center"/>
              <w:rPr>
                <w:rFonts w:ascii="仿宋" w:eastAsia="仿宋" w:hAnsi="仿宋" w:cs="宋体"/>
                <w:color w:val="000000"/>
                <w:sz w:val="20"/>
                <w:szCs w:val="20"/>
              </w:rPr>
            </w:pPr>
            <w:r>
              <w:rPr>
                <w:rFonts w:ascii="仿宋" w:eastAsia="仿宋" w:hAnsi="仿宋" w:cs="宋体"/>
                <w:color w:val="000000"/>
                <w:sz w:val="20"/>
                <w:szCs w:val="20"/>
              </w:rPr>
              <w:t>/</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26</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750+497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K750+807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875043">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310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w:t>
            </w:r>
            <w:r w:rsidR="005F476C" w:rsidRPr="00A00AEB">
              <w:rPr>
                <w:rFonts w:ascii="仿宋" w:eastAsia="仿宋" w:hAnsi="仿宋"/>
                <w:kern w:val="0"/>
                <w:sz w:val="20"/>
                <w:szCs w:val="20"/>
              </w:rPr>
              <w:t>～</w:t>
            </w:r>
            <w:r w:rsidRPr="00A00AEB">
              <w:rPr>
                <w:rFonts w:ascii="仿宋" w:eastAsia="仿宋" w:hAnsi="仿宋"/>
                <w:kern w:val="0"/>
                <w:sz w:val="20"/>
                <w:szCs w:val="20"/>
              </w:rPr>
              <w:t>5</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color w:val="000000"/>
                <w:sz w:val="20"/>
                <w:szCs w:val="20"/>
              </w:rPr>
              <w:t>9.34</w:t>
            </w:r>
            <w:r w:rsidR="005F476C" w:rsidRPr="00A00AEB">
              <w:rPr>
                <w:rFonts w:ascii="仿宋" w:eastAsia="仿宋" w:hAnsi="仿宋"/>
                <w:color w:val="000000"/>
                <w:sz w:val="20"/>
                <w:szCs w:val="20"/>
              </w:rPr>
              <w:t>～</w:t>
            </w:r>
            <w:r w:rsidRPr="00A00AEB">
              <w:rPr>
                <w:rFonts w:ascii="仿宋" w:eastAsia="仿宋" w:hAnsi="仿宋"/>
                <w:color w:val="000000"/>
                <w:sz w:val="20"/>
                <w:szCs w:val="20"/>
              </w:rPr>
              <w:t>9.7</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750+807～K751+177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370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682EE5">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751+177～K752+347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1170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682EE5">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29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752+347～K752+877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530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682EE5">
              <w:rPr>
                <w:rFonts w:ascii="仿宋" w:eastAsia="仿宋" w:hAnsi="仿宋" w:cs="宋体"/>
                <w:color w:val="000000"/>
                <w:sz w:val="20"/>
                <w:szCs w:val="20"/>
              </w:rPr>
              <w:t>/</w:t>
            </w:r>
          </w:p>
        </w:tc>
      </w:tr>
      <w:tr w:rsidR="00D16331" w:rsidRPr="00A00AEB" w:rsidTr="00A5639F">
        <w:trPr>
          <w:cantSplit/>
          <w:trHeight w:val="385"/>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30</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752+877</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K753+117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875043">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240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w:t>
            </w:r>
            <w:r w:rsidR="005F476C" w:rsidRPr="00A00AEB">
              <w:rPr>
                <w:rFonts w:ascii="仿宋" w:eastAsia="仿宋" w:hAnsi="仿宋"/>
                <w:kern w:val="0"/>
                <w:sz w:val="20"/>
                <w:szCs w:val="20"/>
              </w:rPr>
              <w:t>～</w:t>
            </w:r>
            <w:r w:rsidRPr="00A00AEB">
              <w:rPr>
                <w:rFonts w:ascii="仿宋" w:eastAsia="仿宋" w:hAnsi="仿宋"/>
                <w:kern w:val="0"/>
                <w:sz w:val="20"/>
                <w:szCs w:val="20"/>
              </w:rPr>
              <w:t>5</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8.61</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8.91</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31</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753+117～K753+677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560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753+677～K754+057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380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33</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754+057～K758+917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4860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2～5</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34</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758+917～K759+387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中等膨胀土，高地下水位。换填粘性土，设置边坡排水系统。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470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759+387～K760+337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中等膨胀土，高地下水位。换填粘性土，设置边坡排水系统。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950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36</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760+337～K760+397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中等膨胀土，高地下水位。换填粘性土，设置边坡排水系统。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60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10～24</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760+397～K760+535</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138</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马磁铁路渠道倒虹吸</w:t>
            </w:r>
            <w:r w:rsidRPr="00A00AEB">
              <w:rPr>
                <w:rFonts w:ascii="仿宋" w:eastAsia="仿宋" w:hAnsi="仿宋" w:cs="宋体"/>
                <w:color w:val="000000"/>
                <w:kern w:val="0"/>
                <w:sz w:val="20"/>
                <w:szCs w:val="20"/>
              </w:rPr>
              <w:t>K760+535～K760+729</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hint="eastAsia"/>
                <w:kern w:val="0"/>
                <w:sz w:val="20"/>
                <w:szCs w:val="20"/>
              </w:rPr>
              <w:t>4孔2联，单孔尺寸6.4m（宽）×6.3m（高）</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194</w:t>
            </w:r>
          </w:p>
        </w:tc>
        <w:tc>
          <w:tcPr>
            <w:tcW w:w="280" w:type="pct"/>
            <w:tcBorders>
              <w:top w:val="nil"/>
              <w:left w:val="single" w:sz="4" w:space="0" w:color="auto"/>
              <w:bottom w:val="single" w:sz="4" w:space="0" w:color="auto"/>
              <w:right w:val="nil"/>
            </w:tcBorders>
            <w:shd w:val="clear" w:color="auto" w:fill="auto"/>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337C66">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587586">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39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760+729～K760+981</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高填方</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252</w:t>
            </w:r>
          </w:p>
        </w:tc>
        <w:tc>
          <w:tcPr>
            <w:tcW w:w="280" w:type="pct"/>
            <w:tcBorders>
              <w:top w:val="nil"/>
              <w:left w:val="single" w:sz="4" w:space="0" w:color="auto"/>
              <w:bottom w:val="single" w:sz="4" w:space="0" w:color="auto"/>
              <w:right w:val="nil"/>
            </w:tcBorders>
            <w:shd w:val="clear" w:color="auto" w:fill="auto"/>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337C66">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2B5EBE" w:rsidRPr="00A00AEB" w:rsidRDefault="002B5EBE" w:rsidP="002B5EBE">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8～9</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40</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牤牛河南支渡槽</w:t>
            </w:r>
            <w:r w:rsidRPr="00A00AEB">
              <w:rPr>
                <w:rFonts w:ascii="仿宋" w:eastAsia="仿宋" w:hAnsi="仿宋" w:cs="宋体"/>
                <w:color w:val="000000"/>
                <w:kern w:val="0"/>
                <w:sz w:val="20"/>
                <w:szCs w:val="20"/>
              </w:rPr>
              <w:t>K760+981～K761+405</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hint="eastAsia"/>
                <w:kern w:val="0"/>
                <w:sz w:val="20"/>
                <w:szCs w:val="20"/>
              </w:rPr>
              <w:t>梁式渡槽，跨度布置8×30m，单槽尺寸</w:t>
            </w:r>
            <w:r w:rsidRPr="00A00AEB">
              <w:rPr>
                <w:rFonts w:ascii="仿宋" w:eastAsia="仿宋" w:hAnsi="仿宋"/>
                <w:kern w:val="0"/>
                <w:sz w:val="20"/>
                <w:szCs w:val="20"/>
              </w:rPr>
              <w:t>7.0</w:t>
            </w:r>
            <w:r w:rsidRPr="00A00AEB">
              <w:rPr>
                <w:rFonts w:ascii="仿宋" w:eastAsia="仿宋" w:hAnsi="仿宋" w:hint="eastAsia"/>
                <w:kern w:val="0"/>
                <w:sz w:val="20"/>
                <w:szCs w:val="20"/>
              </w:rPr>
              <w:t>m（宽）×</w:t>
            </w:r>
            <w:r w:rsidRPr="00A00AEB">
              <w:rPr>
                <w:rFonts w:ascii="仿宋" w:eastAsia="仿宋" w:hAnsi="仿宋"/>
                <w:kern w:val="0"/>
                <w:sz w:val="20"/>
                <w:szCs w:val="20"/>
              </w:rPr>
              <w:t>7.</w:t>
            </w:r>
            <w:r w:rsidRPr="00A00AEB">
              <w:rPr>
                <w:rFonts w:ascii="仿宋" w:eastAsia="仿宋" w:hAnsi="仿宋" w:hint="eastAsia"/>
                <w:kern w:val="0"/>
                <w:sz w:val="20"/>
                <w:szCs w:val="20"/>
              </w:rPr>
              <w:t>0m（高）</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424</w:t>
            </w:r>
          </w:p>
        </w:tc>
        <w:tc>
          <w:tcPr>
            <w:tcW w:w="280" w:type="pct"/>
            <w:tcBorders>
              <w:top w:val="nil"/>
              <w:left w:val="single" w:sz="4" w:space="0" w:color="auto"/>
              <w:bottom w:val="single" w:sz="4" w:space="0" w:color="auto"/>
              <w:right w:val="nil"/>
            </w:tcBorders>
            <w:shd w:val="clear" w:color="auto" w:fill="auto"/>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337C66">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2B5EBE" w:rsidRPr="00A00AEB" w:rsidRDefault="002B5EBE" w:rsidP="002B5EBE">
            <w:pPr>
              <w:spacing w:line="280" w:lineRule="exact"/>
              <w:jc w:val="center"/>
              <w:rPr>
                <w:rFonts w:ascii="仿宋" w:eastAsia="仿宋" w:hAnsi="仿宋" w:cs="宋体"/>
                <w:color w:val="000000"/>
                <w:sz w:val="20"/>
                <w:szCs w:val="20"/>
              </w:rPr>
            </w:pPr>
            <w:r>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41</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761+405～K762+163</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高填方</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758</w:t>
            </w:r>
          </w:p>
        </w:tc>
        <w:tc>
          <w:tcPr>
            <w:tcW w:w="280" w:type="pct"/>
            <w:tcBorders>
              <w:top w:val="nil"/>
              <w:left w:val="single" w:sz="4" w:space="0" w:color="auto"/>
              <w:bottom w:val="single" w:sz="4" w:space="0" w:color="auto"/>
              <w:right w:val="nil"/>
            </w:tcBorders>
            <w:shd w:val="clear" w:color="auto" w:fill="auto"/>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337C66">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2B5EBE" w:rsidRPr="00A00AEB" w:rsidRDefault="002B5EBE" w:rsidP="002B5EBE">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8～9.2</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762+163～K763+037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874</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43</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763+037～K763+127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90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44</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763+127～K763+417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290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763+417～K763+447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46</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763+447～K763+867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763+867～K763+987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弱、中等膨胀土，高地下水位</w:t>
            </w:r>
            <w:r w:rsidRPr="00A00AEB">
              <w:rPr>
                <w:rFonts w:ascii="仿宋" w:eastAsia="仿宋" w:hAnsi="仿宋" w:hint="eastAsia"/>
                <w:kern w:val="0"/>
                <w:sz w:val="20"/>
                <w:szCs w:val="20"/>
              </w:rPr>
              <w:t>。</w:t>
            </w:r>
            <w:r w:rsidRPr="00A00AEB">
              <w:rPr>
                <w:rFonts w:ascii="仿宋" w:eastAsia="仿宋" w:hAnsi="仿宋"/>
                <w:kern w:val="0"/>
                <w:sz w:val="20"/>
                <w:szCs w:val="20"/>
              </w:rPr>
              <w:t>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5～10</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763+987～K764+202</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弱弱膨胀土,高地下水位。局部换填粘性土，设置边坡排水系统。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215</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10～13</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49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764+202～K764+517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弱膨胀土、局部中膨胀土，局部高地下水位。换填粘性土，设置边坡排水系统。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315</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10～13</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50</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764+517～K764+820</w:t>
            </w:r>
          </w:p>
        </w:tc>
        <w:tc>
          <w:tcPr>
            <w:tcW w:w="2405" w:type="pct"/>
            <w:tcBorders>
              <w:top w:val="nil"/>
              <w:left w:val="nil"/>
              <w:bottom w:val="single" w:sz="4" w:space="0" w:color="auto"/>
              <w:right w:val="single" w:sz="4" w:space="0" w:color="auto"/>
            </w:tcBorders>
            <w:shd w:val="clear" w:color="auto" w:fill="auto"/>
            <w:noWrap/>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弱弱膨胀土,高地下水位。局部换填粘性土，设置边坡排水系统。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303</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10～13</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EC6A12">
              <w:rPr>
                <w:rFonts w:ascii="仿宋" w:eastAsia="仿宋" w:hAnsi="仿宋" w:cs="宋体"/>
                <w:color w:val="000000"/>
                <w:sz w:val="20"/>
                <w:szCs w:val="20"/>
              </w:rPr>
              <w:t>/</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51</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764+820</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K765+002</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高填方</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182</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2B5EBE" w:rsidP="00063110">
            <w:pPr>
              <w:widowControl/>
              <w:spacing w:line="280" w:lineRule="exact"/>
              <w:jc w:val="center"/>
              <w:rPr>
                <w:rFonts w:ascii="仿宋" w:eastAsia="仿宋" w:hAnsi="仿宋" w:cs="宋体"/>
                <w:color w:val="000000"/>
                <w:kern w:val="0"/>
                <w:sz w:val="20"/>
                <w:szCs w:val="20"/>
              </w:rPr>
            </w:pPr>
            <w:r>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6.18</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7.56</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52</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765+002</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K766+252</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spacing w:line="280" w:lineRule="exact"/>
              <w:jc w:val="center"/>
              <w:rPr>
                <w:rFonts w:ascii="仿宋" w:eastAsia="仿宋" w:hAnsi="仿宋"/>
                <w:sz w:val="20"/>
                <w:szCs w:val="20"/>
              </w:rPr>
            </w:pPr>
            <w:r w:rsidRPr="00A00AEB">
              <w:rPr>
                <w:rFonts w:ascii="仿宋" w:eastAsia="仿宋" w:hAnsi="仿宋"/>
                <w:kern w:val="0"/>
                <w:sz w:val="20"/>
                <w:szCs w:val="20"/>
              </w:rPr>
              <w:t>弱膨胀土、局部中膨胀土，局部高地下水位。换填粘性土，设置边坡排水系统。</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1250</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3</w:t>
            </w:r>
            <w:r w:rsidR="005F476C" w:rsidRPr="00A00AEB">
              <w:rPr>
                <w:rFonts w:ascii="仿宋" w:eastAsia="仿宋" w:hAnsi="仿宋"/>
                <w:kern w:val="0"/>
                <w:sz w:val="20"/>
                <w:szCs w:val="20"/>
              </w:rPr>
              <w:t>～</w:t>
            </w:r>
            <w:r w:rsidRPr="00A00AEB">
              <w:rPr>
                <w:rFonts w:ascii="仿宋" w:eastAsia="仿宋" w:hAnsi="仿宋"/>
                <w:kern w:val="0"/>
                <w:sz w:val="20"/>
                <w:szCs w:val="20"/>
              </w:rPr>
              <w:t>10</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2B5EBE" w:rsidP="00063110">
            <w:pPr>
              <w:spacing w:line="280" w:lineRule="exact"/>
              <w:jc w:val="center"/>
              <w:rPr>
                <w:rFonts w:ascii="仿宋" w:eastAsia="仿宋" w:hAnsi="仿宋" w:cs="宋体"/>
                <w:color w:val="000000"/>
                <w:sz w:val="20"/>
                <w:szCs w:val="20"/>
              </w:rPr>
            </w:pPr>
            <w:r>
              <w:rPr>
                <w:rFonts w:ascii="仿宋" w:eastAsia="仿宋" w:hAnsi="仿宋" w:cs="宋体"/>
                <w:color w:val="000000"/>
                <w:sz w:val="20"/>
                <w:szCs w:val="20"/>
              </w:rPr>
              <w:t>/</w:t>
            </w:r>
          </w:p>
        </w:tc>
      </w:tr>
      <w:tr w:rsidR="00D16331"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D16331" w:rsidRPr="00A00AEB" w:rsidRDefault="00D16331" w:rsidP="00063110">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lastRenderedPageBreak/>
              <w:t>53</w:t>
            </w:r>
          </w:p>
        </w:tc>
        <w:tc>
          <w:tcPr>
            <w:tcW w:w="1324"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766+252</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K766+997</w:t>
            </w:r>
          </w:p>
        </w:tc>
        <w:tc>
          <w:tcPr>
            <w:tcW w:w="2405" w:type="pct"/>
            <w:tcBorders>
              <w:top w:val="nil"/>
              <w:left w:val="nil"/>
              <w:bottom w:val="single" w:sz="4" w:space="0" w:color="auto"/>
              <w:right w:val="single" w:sz="4" w:space="0" w:color="auto"/>
            </w:tcBorders>
            <w:shd w:val="clear" w:color="auto" w:fill="auto"/>
            <w:noWrap/>
            <w:vAlign w:val="center"/>
            <w:hideMark/>
          </w:tcPr>
          <w:p w:rsidR="00D16331" w:rsidRPr="00A00AEB" w:rsidRDefault="00D16331" w:rsidP="00063110">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高填方</w:t>
            </w:r>
          </w:p>
        </w:tc>
        <w:tc>
          <w:tcPr>
            <w:tcW w:w="303" w:type="pct"/>
            <w:tcBorders>
              <w:top w:val="nil"/>
              <w:left w:val="nil"/>
              <w:bottom w:val="single" w:sz="4" w:space="0" w:color="auto"/>
              <w:right w:val="nil"/>
            </w:tcBorders>
            <w:shd w:val="clear" w:color="auto" w:fill="auto"/>
            <w:vAlign w:val="center"/>
            <w:hideMark/>
          </w:tcPr>
          <w:p w:rsidR="00D16331" w:rsidRPr="00A00AEB" w:rsidRDefault="00D16331" w:rsidP="00063110">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745</w:t>
            </w:r>
          </w:p>
        </w:tc>
        <w:tc>
          <w:tcPr>
            <w:tcW w:w="280" w:type="pct"/>
            <w:tcBorders>
              <w:top w:val="nil"/>
              <w:left w:val="single" w:sz="4" w:space="0" w:color="auto"/>
              <w:bottom w:val="single" w:sz="4" w:space="0" w:color="auto"/>
              <w:right w:val="nil"/>
            </w:tcBorders>
            <w:shd w:val="clear" w:color="auto" w:fill="auto"/>
            <w:vAlign w:val="center"/>
          </w:tcPr>
          <w:p w:rsidR="00D16331" w:rsidRPr="00A00AEB" w:rsidRDefault="002B5EBE" w:rsidP="00063110">
            <w:pPr>
              <w:widowControl/>
              <w:spacing w:line="280" w:lineRule="exact"/>
              <w:jc w:val="center"/>
              <w:rPr>
                <w:rFonts w:ascii="仿宋" w:eastAsia="仿宋" w:hAnsi="仿宋" w:cs="宋体"/>
                <w:color w:val="000000"/>
                <w:kern w:val="0"/>
                <w:sz w:val="20"/>
                <w:szCs w:val="20"/>
              </w:rPr>
            </w:pPr>
            <w:r>
              <w:rPr>
                <w:rFonts w:ascii="仿宋" w:eastAsia="仿宋" w:hAnsi="仿宋" w:cs="宋体"/>
                <w:color w:val="000000"/>
                <w:sz w:val="20"/>
                <w:szCs w:val="20"/>
              </w:rPr>
              <w:t>/</w:t>
            </w:r>
          </w:p>
        </w:tc>
        <w:tc>
          <w:tcPr>
            <w:tcW w:w="485" w:type="pct"/>
            <w:tcBorders>
              <w:top w:val="nil"/>
              <w:left w:val="single" w:sz="4" w:space="0" w:color="auto"/>
              <w:bottom w:val="single" w:sz="4" w:space="0" w:color="auto"/>
              <w:right w:val="single" w:sz="4" w:space="0" w:color="auto"/>
            </w:tcBorders>
            <w:shd w:val="clear" w:color="auto" w:fill="auto"/>
            <w:noWrap/>
            <w:vAlign w:val="center"/>
          </w:tcPr>
          <w:p w:rsidR="00D16331" w:rsidRPr="00A00AEB" w:rsidRDefault="00D16331" w:rsidP="00063110">
            <w:pPr>
              <w:spacing w:line="280" w:lineRule="exact"/>
              <w:jc w:val="center"/>
              <w:rPr>
                <w:rFonts w:ascii="仿宋" w:eastAsia="仿宋" w:hAnsi="仿宋" w:cs="宋体"/>
                <w:color w:val="000000"/>
                <w:sz w:val="20"/>
                <w:szCs w:val="20"/>
              </w:rPr>
            </w:pPr>
            <w:r w:rsidRPr="00A00AEB">
              <w:rPr>
                <w:rFonts w:ascii="仿宋" w:eastAsia="仿宋" w:hAnsi="仿宋" w:hint="eastAsia"/>
                <w:color w:val="000000"/>
                <w:sz w:val="20"/>
                <w:szCs w:val="20"/>
              </w:rPr>
              <w:t>8.96</w:t>
            </w:r>
            <w:r w:rsidR="005F476C" w:rsidRPr="00A00AEB">
              <w:rPr>
                <w:rFonts w:ascii="仿宋" w:eastAsia="仿宋" w:hAnsi="仿宋" w:hint="eastAsia"/>
                <w:color w:val="000000"/>
                <w:sz w:val="20"/>
                <w:szCs w:val="20"/>
              </w:rPr>
              <w:t>～</w:t>
            </w:r>
            <w:r w:rsidRPr="00A00AEB">
              <w:rPr>
                <w:rFonts w:ascii="仿宋" w:eastAsia="仿宋" w:hAnsi="仿宋" w:hint="eastAsia"/>
                <w:color w:val="000000"/>
                <w:sz w:val="20"/>
                <w:szCs w:val="20"/>
              </w:rPr>
              <w:t>9.63</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54</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766+997～K768+258</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1261</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768+258～K768+707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449</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56</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768+707～K769+867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1160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57</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769+867～K770+617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750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58</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770+617～K770+707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90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59</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770+707～K770+747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60</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770+747～K770+777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61</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770+777～K770+797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62</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770+797～K771+517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720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63</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771+517～K771+547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30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64</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771+547～K771+587</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40</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r w:rsidR="002B5EBE" w:rsidRPr="00A00AEB" w:rsidTr="00A5639F">
        <w:trPr>
          <w:cantSplit/>
          <w:trHeight w:val="20"/>
        </w:trPr>
        <w:tc>
          <w:tcPr>
            <w:tcW w:w="202" w:type="pct"/>
            <w:tcBorders>
              <w:top w:val="nil"/>
              <w:left w:val="single" w:sz="4" w:space="0" w:color="auto"/>
              <w:bottom w:val="single" w:sz="4" w:space="0" w:color="auto"/>
              <w:right w:val="single" w:sz="4" w:space="0" w:color="auto"/>
            </w:tcBorders>
            <w:shd w:val="clear" w:color="auto" w:fill="auto"/>
            <w:vAlign w:val="center"/>
            <w:hideMark/>
          </w:tcPr>
          <w:p w:rsidR="002B5EBE" w:rsidRPr="00A00AEB" w:rsidRDefault="002B5EBE" w:rsidP="002B5EBE">
            <w:pPr>
              <w:widowControl/>
              <w:spacing w:line="280" w:lineRule="exact"/>
              <w:jc w:val="center"/>
              <w:rPr>
                <w:rFonts w:ascii="仿宋" w:eastAsia="仿宋" w:hAnsi="仿宋" w:cs="宋体"/>
                <w:kern w:val="0"/>
                <w:sz w:val="20"/>
                <w:szCs w:val="20"/>
              </w:rPr>
            </w:pPr>
            <w:r w:rsidRPr="00A00AEB">
              <w:rPr>
                <w:rFonts w:ascii="仿宋" w:eastAsia="仿宋" w:hAnsi="仿宋" w:cs="宋体" w:hint="eastAsia"/>
                <w:kern w:val="0"/>
                <w:sz w:val="20"/>
                <w:szCs w:val="20"/>
              </w:rPr>
              <w:t>65</w:t>
            </w:r>
          </w:p>
        </w:tc>
        <w:tc>
          <w:tcPr>
            <w:tcW w:w="1324"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widowControl/>
              <w:spacing w:line="280" w:lineRule="exact"/>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渠道K</w:t>
            </w:r>
            <w:r w:rsidRPr="00A00AEB">
              <w:rPr>
                <w:rFonts w:ascii="仿宋" w:eastAsia="仿宋" w:hAnsi="仿宋" w:cs="宋体"/>
                <w:color w:val="000000"/>
                <w:kern w:val="0"/>
                <w:sz w:val="20"/>
                <w:szCs w:val="20"/>
              </w:rPr>
              <w:t>771+587～K771+696</w:t>
            </w:r>
          </w:p>
        </w:tc>
        <w:tc>
          <w:tcPr>
            <w:tcW w:w="2405" w:type="pct"/>
            <w:tcBorders>
              <w:top w:val="nil"/>
              <w:left w:val="nil"/>
              <w:bottom w:val="single" w:sz="4" w:space="0" w:color="auto"/>
              <w:right w:val="single" w:sz="4" w:space="0" w:color="auto"/>
            </w:tcBorders>
            <w:shd w:val="clear" w:color="auto" w:fill="auto"/>
            <w:noWrap/>
            <w:vAlign w:val="center"/>
            <w:hideMark/>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中等、强膨胀土，粘性土；高地下水位。换填改性土，设置边坡排水系统。</w:t>
            </w:r>
          </w:p>
        </w:tc>
        <w:tc>
          <w:tcPr>
            <w:tcW w:w="303" w:type="pct"/>
            <w:tcBorders>
              <w:top w:val="nil"/>
              <w:left w:val="nil"/>
              <w:bottom w:val="single" w:sz="4" w:space="0" w:color="auto"/>
              <w:right w:val="nil"/>
            </w:tcBorders>
            <w:shd w:val="clear" w:color="auto" w:fill="auto"/>
            <w:vAlign w:val="center"/>
            <w:hideMark/>
          </w:tcPr>
          <w:p w:rsidR="002B5EBE" w:rsidRPr="00A00AEB" w:rsidRDefault="002B5EBE" w:rsidP="002B5EBE">
            <w:pPr>
              <w:spacing w:line="280" w:lineRule="exact"/>
              <w:jc w:val="center"/>
              <w:rPr>
                <w:rFonts w:ascii="仿宋" w:eastAsia="仿宋" w:hAnsi="仿宋"/>
                <w:color w:val="000000"/>
                <w:sz w:val="20"/>
                <w:szCs w:val="20"/>
              </w:rPr>
            </w:pPr>
            <w:r w:rsidRPr="00A00AEB">
              <w:rPr>
                <w:rFonts w:ascii="仿宋" w:eastAsia="仿宋" w:hAnsi="仿宋" w:hint="eastAsia"/>
                <w:color w:val="000000"/>
                <w:sz w:val="20"/>
                <w:szCs w:val="20"/>
              </w:rPr>
              <w:t>109</w:t>
            </w:r>
          </w:p>
        </w:tc>
        <w:tc>
          <w:tcPr>
            <w:tcW w:w="280" w:type="pct"/>
            <w:tcBorders>
              <w:top w:val="nil"/>
              <w:left w:val="single" w:sz="4" w:space="0" w:color="auto"/>
              <w:bottom w:val="single" w:sz="4" w:space="0" w:color="auto"/>
              <w:right w:val="nil"/>
            </w:tcBorders>
            <w:shd w:val="clear" w:color="auto" w:fill="auto"/>
            <w:vAlign w:val="center"/>
          </w:tcPr>
          <w:p w:rsidR="002B5EBE" w:rsidRPr="00A00AEB" w:rsidRDefault="002B5EBE" w:rsidP="002B5EBE">
            <w:pPr>
              <w:spacing w:line="280" w:lineRule="exact"/>
              <w:jc w:val="center"/>
              <w:rPr>
                <w:rFonts w:ascii="仿宋" w:eastAsia="仿宋" w:hAnsi="仿宋"/>
                <w:sz w:val="20"/>
                <w:szCs w:val="20"/>
              </w:rPr>
            </w:pPr>
            <w:r w:rsidRPr="00A00AEB">
              <w:rPr>
                <w:rFonts w:ascii="仿宋" w:eastAsia="仿宋" w:hAnsi="仿宋"/>
                <w:kern w:val="0"/>
                <w:sz w:val="20"/>
                <w:szCs w:val="20"/>
              </w:rPr>
              <w:t>4～8</w:t>
            </w:r>
          </w:p>
        </w:tc>
        <w:tc>
          <w:tcPr>
            <w:tcW w:w="485" w:type="pct"/>
            <w:tcBorders>
              <w:top w:val="nil"/>
              <w:left w:val="single" w:sz="4" w:space="0" w:color="auto"/>
              <w:bottom w:val="single" w:sz="4" w:space="0" w:color="auto"/>
              <w:right w:val="single" w:sz="4" w:space="0" w:color="auto"/>
            </w:tcBorders>
            <w:shd w:val="clear" w:color="auto" w:fill="auto"/>
            <w:noWrap/>
          </w:tcPr>
          <w:p w:rsidR="002B5EBE" w:rsidRPr="00A00AEB" w:rsidRDefault="002B5EBE" w:rsidP="002B5EBE">
            <w:pPr>
              <w:spacing w:line="280" w:lineRule="exact"/>
              <w:jc w:val="center"/>
              <w:rPr>
                <w:rFonts w:ascii="仿宋" w:eastAsia="仿宋" w:hAnsi="仿宋" w:cs="宋体"/>
                <w:color w:val="000000"/>
                <w:sz w:val="20"/>
                <w:szCs w:val="20"/>
              </w:rPr>
            </w:pPr>
            <w:r w:rsidRPr="00867ACB">
              <w:rPr>
                <w:rFonts w:ascii="仿宋" w:eastAsia="仿宋" w:hAnsi="仿宋" w:cs="宋体"/>
                <w:color w:val="000000"/>
                <w:sz w:val="20"/>
                <w:szCs w:val="20"/>
              </w:rPr>
              <w:t>/</w:t>
            </w:r>
          </w:p>
        </w:tc>
      </w:tr>
    </w:tbl>
    <w:p w:rsidR="006603A2" w:rsidRPr="00A00AEB" w:rsidRDefault="000C01E3" w:rsidP="003C5200">
      <w:pPr>
        <w:pStyle w:val="1"/>
        <w:rPr>
          <w:kern w:val="0"/>
        </w:rPr>
      </w:pPr>
      <w:r w:rsidRPr="00A00AEB">
        <w:rPr>
          <w:rFonts w:eastAsia="仿宋"/>
          <w:kern w:val="2"/>
          <w:sz w:val="30"/>
          <w:szCs w:val="30"/>
        </w:rPr>
        <w:br w:type="column"/>
      </w:r>
      <w:bookmarkStart w:id="10" w:name="_Toc521278318"/>
      <w:bookmarkStart w:id="11" w:name="_Toc521306803"/>
      <w:bookmarkStart w:id="12" w:name="_Toc521357662"/>
      <w:bookmarkStart w:id="13" w:name="_Toc524631059"/>
      <w:r w:rsidR="006603A2" w:rsidRPr="00A00AEB">
        <w:rPr>
          <w:kern w:val="0"/>
        </w:rPr>
        <w:lastRenderedPageBreak/>
        <w:t xml:space="preserve">2 </w:t>
      </w:r>
      <w:r w:rsidR="006603A2" w:rsidRPr="00A00AEB">
        <w:rPr>
          <w:kern w:val="0"/>
        </w:rPr>
        <w:t>风险等级</w:t>
      </w:r>
      <w:bookmarkEnd w:id="10"/>
      <w:bookmarkEnd w:id="11"/>
      <w:bookmarkEnd w:id="12"/>
      <w:bookmarkEnd w:id="13"/>
    </w:p>
    <w:p w:rsidR="007F185B" w:rsidRPr="00A00AEB"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31060"/>
      <w:r w:rsidRPr="00A00AEB">
        <w:rPr>
          <w:rFonts w:ascii="Times New Roman" w:eastAsia="黑体" w:hAnsi="Times New Roman" w:cs="Times New Roman"/>
          <w:sz w:val="28"/>
          <w:szCs w:val="28"/>
        </w:rPr>
        <w:t xml:space="preserve">2.1 </w:t>
      </w:r>
      <w:r w:rsidRPr="00A00AEB">
        <w:rPr>
          <w:rFonts w:ascii="Times New Roman" w:eastAsia="黑体" w:hAnsi="Times New Roman" w:cs="Times New Roman" w:hint="eastAsia"/>
          <w:sz w:val="28"/>
          <w:szCs w:val="28"/>
        </w:rPr>
        <w:t>风险等级</w:t>
      </w:r>
      <w:r w:rsidRPr="00A00AEB">
        <w:rPr>
          <w:rFonts w:ascii="Times New Roman" w:eastAsia="黑体" w:hAnsi="Times New Roman" w:cs="Times New Roman"/>
          <w:sz w:val="28"/>
          <w:szCs w:val="28"/>
        </w:rPr>
        <w:t>标准</w:t>
      </w:r>
      <w:bookmarkEnd w:id="14"/>
      <w:bookmarkEnd w:id="15"/>
      <w:bookmarkEnd w:id="16"/>
      <w:bookmarkEnd w:id="17"/>
    </w:p>
    <w:p w:rsidR="006603A2" w:rsidRPr="00A00AEB" w:rsidRDefault="006603A2" w:rsidP="006603A2">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sz w:val="30"/>
          <w:szCs w:val="30"/>
        </w:rPr>
        <w:t>风险等级</w:t>
      </w:r>
      <w:r w:rsidR="007F185B" w:rsidRPr="00A00AEB">
        <w:rPr>
          <w:rFonts w:ascii="Times New Roman" w:eastAsia="仿宋" w:hAnsi="Times New Roman" w:cs="Times New Roman" w:hint="eastAsia"/>
          <w:sz w:val="30"/>
          <w:szCs w:val="30"/>
        </w:rPr>
        <w:t>标准见</w:t>
      </w:r>
      <w:r w:rsidR="007F185B" w:rsidRPr="00A00AEB">
        <w:rPr>
          <w:rFonts w:ascii="Times New Roman" w:eastAsia="仿宋" w:hAnsi="Times New Roman" w:cs="Times New Roman"/>
          <w:sz w:val="30"/>
          <w:szCs w:val="30"/>
        </w:rPr>
        <w:t>表</w:t>
      </w:r>
      <w:r w:rsidR="007F185B" w:rsidRPr="00A00AEB">
        <w:rPr>
          <w:rFonts w:ascii="Times New Roman" w:eastAsia="仿宋" w:hAnsi="Times New Roman" w:cs="Times New Roman" w:hint="eastAsia"/>
          <w:sz w:val="30"/>
          <w:szCs w:val="30"/>
        </w:rPr>
        <w:t>2</w:t>
      </w:r>
      <w:r w:rsidR="00976412" w:rsidRPr="00A00AEB">
        <w:rPr>
          <w:rFonts w:ascii="Times New Roman" w:eastAsia="仿宋" w:hAnsi="Times New Roman" w:cs="Times New Roman"/>
          <w:sz w:val="30"/>
          <w:szCs w:val="30"/>
        </w:rPr>
        <w:t>-1</w:t>
      </w:r>
      <w:r w:rsidR="007F185B" w:rsidRPr="00A00AEB">
        <w:rPr>
          <w:rFonts w:ascii="Times New Roman" w:eastAsia="仿宋" w:hAnsi="Times New Roman" w:cs="Times New Roman" w:hint="eastAsia"/>
          <w:sz w:val="30"/>
          <w:szCs w:val="30"/>
        </w:rPr>
        <w:t>。</w:t>
      </w:r>
    </w:p>
    <w:p w:rsidR="006603A2" w:rsidRPr="00A00AEB" w:rsidRDefault="007F185B" w:rsidP="0061475F">
      <w:pPr>
        <w:ind w:firstLineChars="200" w:firstLine="480"/>
        <w:jc w:val="center"/>
        <w:rPr>
          <w:rFonts w:ascii="黑体" w:eastAsia="黑体" w:hAnsi="黑体" w:cs="Times New Roman"/>
          <w:sz w:val="24"/>
          <w:szCs w:val="24"/>
        </w:rPr>
      </w:pPr>
      <w:r w:rsidRPr="00A00AEB">
        <w:rPr>
          <w:rFonts w:ascii="黑体" w:eastAsia="黑体" w:hAnsi="黑体" w:cs="Times New Roman" w:hint="eastAsia"/>
          <w:sz w:val="24"/>
          <w:szCs w:val="24"/>
        </w:rPr>
        <w:t>表</w:t>
      </w:r>
      <w:r w:rsidR="00976412" w:rsidRPr="00A00AEB">
        <w:rPr>
          <w:rFonts w:ascii="黑体" w:eastAsia="黑体" w:hAnsi="黑体" w:cs="Times New Roman"/>
          <w:sz w:val="24"/>
          <w:szCs w:val="24"/>
        </w:rPr>
        <w:t>2-</w:t>
      </w:r>
      <w:r w:rsidR="001530F9" w:rsidRPr="00A00AEB">
        <w:rPr>
          <w:rFonts w:ascii="黑体" w:eastAsia="黑体" w:hAnsi="黑体" w:cs="Times New Roman" w:hint="eastAsia"/>
          <w:sz w:val="24"/>
          <w:szCs w:val="24"/>
        </w:rPr>
        <w:t>1</w:t>
      </w:r>
      <w:r w:rsidR="006603A2" w:rsidRPr="00A00AEB">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A00AEB" w:rsidTr="006C5A64">
        <w:trPr>
          <w:trHeight w:val="368"/>
          <w:jc w:val="center"/>
        </w:trPr>
        <w:tc>
          <w:tcPr>
            <w:tcW w:w="1527" w:type="dxa"/>
            <w:vAlign w:val="center"/>
          </w:tcPr>
          <w:p w:rsidR="006603A2" w:rsidRPr="00A00AEB" w:rsidRDefault="006603A2" w:rsidP="006603A2">
            <w:pPr>
              <w:jc w:val="center"/>
              <w:rPr>
                <w:rFonts w:ascii="Times New Roman" w:hAnsi="Times New Roman"/>
                <w:b/>
              </w:rPr>
            </w:pPr>
            <w:r w:rsidRPr="00A00AEB">
              <w:rPr>
                <w:rFonts w:ascii="Times New Roman" w:hAnsi="Times New Roman"/>
                <w:b/>
              </w:rPr>
              <w:t>风险等级</w:t>
            </w:r>
          </w:p>
        </w:tc>
        <w:tc>
          <w:tcPr>
            <w:tcW w:w="1649" w:type="dxa"/>
            <w:vAlign w:val="center"/>
          </w:tcPr>
          <w:p w:rsidR="006603A2" w:rsidRPr="00A00AEB" w:rsidRDefault="006603A2" w:rsidP="006603A2">
            <w:pPr>
              <w:jc w:val="center"/>
              <w:rPr>
                <w:rFonts w:ascii="Times New Roman" w:hAnsi="Times New Roman"/>
              </w:rPr>
            </w:pPr>
            <w:r w:rsidRPr="00A00AEB">
              <w:rPr>
                <w:rFonts w:ascii="Times New Roman" w:hAnsi="Times New Roman"/>
              </w:rPr>
              <w:t>I</w:t>
            </w:r>
          </w:p>
        </w:tc>
        <w:tc>
          <w:tcPr>
            <w:tcW w:w="1647" w:type="dxa"/>
            <w:vAlign w:val="center"/>
          </w:tcPr>
          <w:p w:rsidR="006603A2" w:rsidRPr="00A00AEB" w:rsidRDefault="006603A2" w:rsidP="006603A2">
            <w:pPr>
              <w:jc w:val="center"/>
              <w:rPr>
                <w:rFonts w:ascii="Times New Roman" w:hAnsi="Times New Roman"/>
              </w:rPr>
            </w:pPr>
            <w:r w:rsidRPr="00A00AEB">
              <w:rPr>
                <w:rFonts w:ascii="Times New Roman" w:hAnsi="Times New Roman"/>
              </w:rPr>
              <w:t>II</w:t>
            </w:r>
          </w:p>
        </w:tc>
        <w:tc>
          <w:tcPr>
            <w:tcW w:w="1856" w:type="dxa"/>
            <w:vAlign w:val="center"/>
          </w:tcPr>
          <w:p w:rsidR="006603A2" w:rsidRPr="00A00AEB" w:rsidRDefault="006603A2" w:rsidP="006603A2">
            <w:pPr>
              <w:jc w:val="center"/>
              <w:rPr>
                <w:rFonts w:ascii="Times New Roman" w:hAnsi="Times New Roman"/>
              </w:rPr>
            </w:pPr>
            <w:r w:rsidRPr="00A00AEB">
              <w:rPr>
                <w:rFonts w:ascii="Times New Roman" w:hAnsi="Times New Roman"/>
              </w:rPr>
              <w:t>III</w:t>
            </w:r>
          </w:p>
        </w:tc>
        <w:tc>
          <w:tcPr>
            <w:tcW w:w="1684" w:type="dxa"/>
            <w:vAlign w:val="center"/>
          </w:tcPr>
          <w:p w:rsidR="006603A2" w:rsidRPr="00A00AEB" w:rsidRDefault="006603A2" w:rsidP="006603A2">
            <w:pPr>
              <w:jc w:val="center"/>
              <w:rPr>
                <w:rFonts w:ascii="Times New Roman" w:hAnsi="Times New Roman"/>
              </w:rPr>
            </w:pPr>
            <w:r w:rsidRPr="00A00AEB">
              <w:rPr>
                <w:rFonts w:ascii="Times New Roman" w:hAnsi="Times New Roman"/>
              </w:rPr>
              <w:t>IV</w:t>
            </w:r>
          </w:p>
        </w:tc>
      </w:tr>
      <w:tr w:rsidR="001E7185" w:rsidRPr="00A00AEB" w:rsidTr="006C5A64">
        <w:trPr>
          <w:trHeight w:val="368"/>
          <w:jc w:val="center"/>
        </w:trPr>
        <w:tc>
          <w:tcPr>
            <w:tcW w:w="1527" w:type="dxa"/>
            <w:vAlign w:val="center"/>
          </w:tcPr>
          <w:p w:rsidR="001E7185" w:rsidRPr="00A00AEB" w:rsidRDefault="001E7185" w:rsidP="006603A2">
            <w:pPr>
              <w:jc w:val="center"/>
              <w:rPr>
                <w:rFonts w:ascii="Times New Roman" w:hAnsi="Times New Roman"/>
                <w:b/>
              </w:rPr>
            </w:pPr>
            <w:r w:rsidRPr="00A00AEB">
              <w:rPr>
                <w:rFonts w:ascii="Times New Roman" w:hAnsi="Times New Roman"/>
                <w:b/>
              </w:rPr>
              <w:t>风险量值</w:t>
            </w:r>
          </w:p>
        </w:tc>
        <w:tc>
          <w:tcPr>
            <w:tcW w:w="1649" w:type="dxa"/>
            <w:vAlign w:val="center"/>
          </w:tcPr>
          <w:p w:rsidR="001E7185" w:rsidRPr="00A00AEB" w:rsidRDefault="001E7185" w:rsidP="006603A2">
            <w:pPr>
              <w:jc w:val="center"/>
              <w:rPr>
                <w:rFonts w:ascii="Times New Roman" w:hAnsi="Times New Roman"/>
              </w:rPr>
            </w:pPr>
            <w:r w:rsidRPr="00A00AEB">
              <w:t>[</w:t>
            </w:r>
            <w:r w:rsidRPr="00A00AEB">
              <w:rPr>
                <w:rFonts w:hint="eastAsia"/>
              </w:rPr>
              <w:t>1,4</w:t>
            </w:r>
            <w:r w:rsidRPr="00A00AEB">
              <w:t>]</w:t>
            </w:r>
          </w:p>
        </w:tc>
        <w:tc>
          <w:tcPr>
            <w:tcW w:w="1647" w:type="dxa"/>
            <w:vAlign w:val="center"/>
          </w:tcPr>
          <w:p w:rsidR="001E7185" w:rsidRPr="00A00AEB" w:rsidRDefault="001E7185" w:rsidP="006603A2">
            <w:pPr>
              <w:jc w:val="center"/>
              <w:rPr>
                <w:rFonts w:ascii="Times New Roman" w:hAnsi="Times New Roman"/>
              </w:rPr>
            </w:pPr>
            <w:r w:rsidRPr="00A00AEB">
              <w:rPr>
                <w:rFonts w:hint="eastAsia"/>
              </w:rPr>
              <w:t>（</w:t>
            </w:r>
            <w:r w:rsidRPr="00A00AEB">
              <w:rPr>
                <w:rFonts w:hint="eastAsia"/>
              </w:rPr>
              <w:t>4,9</w:t>
            </w:r>
            <w:r w:rsidRPr="00A00AEB">
              <w:t>]</w:t>
            </w:r>
          </w:p>
        </w:tc>
        <w:tc>
          <w:tcPr>
            <w:tcW w:w="1856" w:type="dxa"/>
            <w:vAlign w:val="center"/>
          </w:tcPr>
          <w:p w:rsidR="001E7185" w:rsidRPr="00A00AEB" w:rsidRDefault="001E7185" w:rsidP="006603A2">
            <w:pPr>
              <w:jc w:val="center"/>
              <w:rPr>
                <w:rFonts w:ascii="Times New Roman" w:hAnsi="Times New Roman"/>
              </w:rPr>
            </w:pPr>
            <w:r w:rsidRPr="00A00AEB">
              <w:rPr>
                <w:rFonts w:hint="eastAsia"/>
              </w:rPr>
              <w:t>（</w:t>
            </w:r>
            <w:r w:rsidRPr="00A00AEB">
              <w:rPr>
                <w:rFonts w:hint="eastAsia"/>
              </w:rPr>
              <w:t>9,15</w:t>
            </w:r>
            <w:r w:rsidRPr="00A00AEB">
              <w:t>]</w:t>
            </w:r>
          </w:p>
        </w:tc>
        <w:tc>
          <w:tcPr>
            <w:tcW w:w="1684" w:type="dxa"/>
            <w:vAlign w:val="center"/>
          </w:tcPr>
          <w:p w:rsidR="001E7185" w:rsidRPr="00A00AEB" w:rsidRDefault="001E7185" w:rsidP="006603A2">
            <w:pPr>
              <w:jc w:val="center"/>
              <w:rPr>
                <w:rFonts w:ascii="Times New Roman" w:hAnsi="Times New Roman"/>
              </w:rPr>
            </w:pPr>
            <w:r w:rsidRPr="00A00AEB">
              <w:rPr>
                <w:rFonts w:hint="eastAsia"/>
              </w:rPr>
              <w:t>（</w:t>
            </w:r>
            <w:r w:rsidRPr="00A00AEB">
              <w:rPr>
                <w:rFonts w:hint="eastAsia"/>
              </w:rPr>
              <w:t>15</w:t>
            </w:r>
            <w:r w:rsidRPr="00A00AEB">
              <w:rPr>
                <w:rFonts w:hint="eastAsia"/>
              </w:rPr>
              <w:t>，</w:t>
            </w:r>
            <w:r w:rsidRPr="00A00AEB">
              <w:rPr>
                <w:rFonts w:hint="eastAsia"/>
              </w:rPr>
              <w:t>25</w:t>
            </w:r>
            <w:r w:rsidRPr="00A00AEB">
              <w:t>]</w:t>
            </w:r>
          </w:p>
        </w:tc>
      </w:tr>
      <w:tr w:rsidR="00F4544B" w:rsidRPr="00A00AEB" w:rsidTr="006C5A64">
        <w:trPr>
          <w:trHeight w:val="257"/>
          <w:jc w:val="center"/>
        </w:trPr>
        <w:tc>
          <w:tcPr>
            <w:tcW w:w="1527" w:type="dxa"/>
            <w:vMerge w:val="restart"/>
            <w:vAlign w:val="center"/>
          </w:tcPr>
          <w:p w:rsidR="00F4544B" w:rsidRPr="00A00AEB" w:rsidRDefault="00F4544B" w:rsidP="006603A2">
            <w:pPr>
              <w:jc w:val="center"/>
              <w:rPr>
                <w:rFonts w:ascii="Times New Roman" w:hAnsi="Times New Roman"/>
                <w:b/>
              </w:rPr>
            </w:pPr>
            <w:r w:rsidRPr="00A00AEB">
              <w:rPr>
                <w:rFonts w:ascii="Times New Roman" w:hAnsi="Times New Roman"/>
                <w:b/>
              </w:rPr>
              <w:t>风险描述</w:t>
            </w:r>
          </w:p>
        </w:tc>
        <w:tc>
          <w:tcPr>
            <w:tcW w:w="1649" w:type="dxa"/>
            <w:vAlign w:val="center"/>
          </w:tcPr>
          <w:p w:rsidR="00F4544B" w:rsidRPr="00A00AEB" w:rsidRDefault="00F4544B" w:rsidP="006603A2">
            <w:pPr>
              <w:jc w:val="center"/>
              <w:rPr>
                <w:rFonts w:ascii="Times New Roman" w:hAnsi="Times New Roman"/>
              </w:rPr>
            </w:pPr>
            <w:r w:rsidRPr="00A00AEB">
              <w:rPr>
                <w:rFonts w:ascii="Times New Roman" w:hAnsi="Times New Roman" w:hint="eastAsia"/>
              </w:rPr>
              <w:t>低</w:t>
            </w:r>
            <w:r w:rsidRPr="00A00AEB">
              <w:rPr>
                <w:rFonts w:ascii="Times New Roman" w:hAnsi="Times New Roman"/>
              </w:rPr>
              <w:t>风险</w:t>
            </w:r>
          </w:p>
        </w:tc>
        <w:tc>
          <w:tcPr>
            <w:tcW w:w="1647" w:type="dxa"/>
            <w:vAlign w:val="center"/>
          </w:tcPr>
          <w:p w:rsidR="00F4544B" w:rsidRPr="00A00AEB" w:rsidRDefault="00F4544B" w:rsidP="006603A2">
            <w:pPr>
              <w:jc w:val="center"/>
              <w:rPr>
                <w:rFonts w:ascii="Times New Roman" w:hAnsi="Times New Roman"/>
              </w:rPr>
            </w:pPr>
            <w:r w:rsidRPr="00A00AEB">
              <w:rPr>
                <w:rFonts w:ascii="Times New Roman" w:hAnsi="Times New Roman"/>
              </w:rPr>
              <w:t>一般风险</w:t>
            </w:r>
          </w:p>
        </w:tc>
        <w:tc>
          <w:tcPr>
            <w:tcW w:w="1856" w:type="dxa"/>
            <w:vAlign w:val="center"/>
          </w:tcPr>
          <w:p w:rsidR="00F4544B" w:rsidRPr="00A00AEB" w:rsidRDefault="00F4544B" w:rsidP="006603A2">
            <w:pPr>
              <w:jc w:val="center"/>
              <w:rPr>
                <w:rFonts w:ascii="Times New Roman" w:hAnsi="Times New Roman"/>
              </w:rPr>
            </w:pPr>
            <w:r w:rsidRPr="00A00AEB">
              <w:rPr>
                <w:rFonts w:ascii="Times New Roman" w:hAnsi="Times New Roman"/>
              </w:rPr>
              <w:t>较大风险</w:t>
            </w:r>
          </w:p>
        </w:tc>
        <w:tc>
          <w:tcPr>
            <w:tcW w:w="1684" w:type="dxa"/>
            <w:vAlign w:val="center"/>
          </w:tcPr>
          <w:p w:rsidR="00F4544B" w:rsidRPr="00A00AEB" w:rsidRDefault="00F4544B" w:rsidP="006603A2">
            <w:pPr>
              <w:jc w:val="center"/>
              <w:rPr>
                <w:rFonts w:ascii="Times New Roman" w:hAnsi="Times New Roman"/>
              </w:rPr>
            </w:pPr>
            <w:r w:rsidRPr="00A00AEB">
              <w:rPr>
                <w:rFonts w:ascii="Times New Roman" w:hAnsi="Times New Roman"/>
              </w:rPr>
              <w:t>重大风险</w:t>
            </w:r>
          </w:p>
        </w:tc>
      </w:tr>
      <w:tr w:rsidR="006C5A64" w:rsidRPr="00A00AEB" w:rsidTr="006C5A64">
        <w:trPr>
          <w:trHeight w:val="257"/>
          <w:jc w:val="center"/>
        </w:trPr>
        <w:tc>
          <w:tcPr>
            <w:tcW w:w="1527" w:type="dxa"/>
            <w:vMerge/>
            <w:vAlign w:val="center"/>
          </w:tcPr>
          <w:p w:rsidR="006C5A64" w:rsidRPr="00A00AEB" w:rsidRDefault="006C5A64" w:rsidP="006603A2">
            <w:pPr>
              <w:jc w:val="center"/>
              <w:rPr>
                <w:rFonts w:ascii="Times New Roman" w:hAnsi="Times New Roman"/>
                <w:b/>
              </w:rPr>
            </w:pPr>
          </w:p>
        </w:tc>
        <w:tc>
          <w:tcPr>
            <w:tcW w:w="1649" w:type="dxa"/>
            <w:vAlign w:val="center"/>
          </w:tcPr>
          <w:p w:rsidR="006C5A64" w:rsidRPr="00A00AEB" w:rsidRDefault="006C5A64" w:rsidP="006603A2">
            <w:pPr>
              <w:jc w:val="center"/>
              <w:rPr>
                <w:rFonts w:ascii="Times New Roman" w:hAnsi="Times New Roman"/>
              </w:rPr>
            </w:pPr>
            <w:r w:rsidRPr="00A00AEB">
              <w:rPr>
                <w:rFonts w:ascii="Times New Roman" w:hAnsi="Times New Roman"/>
              </w:rPr>
              <w:t>可接受风险</w:t>
            </w:r>
          </w:p>
        </w:tc>
        <w:tc>
          <w:tcPr>
            <w:tcW w:w="1647" w:type="dxa"/>
            <w:vAlign w:val="center"/>
          </w:tcPr>
          <w:p w:rsidR="006C5A64" w:rsidRPr="00A00AEB" w:rsidRDefault="006C5A64" w:rsidP="006603A2">
            <w:pPr>
              <w:jc w:val="center"/>
              <w:rPr>
                <w:rFonts w:ascii="Times New Roman" w:hAnsi="Times New Roman"/>
              </w:rPr>
            </w:pPr>
            <w:r w:rsidRPr="00A00AEB">
              <w:rPr>
                <w:rFonts w:ascii="Times New Roman" w:hAnsi="Times New Roman"/>
              </w:rPr>
              <w:t>可容忍风险</w:t>
            </w:r>
          </w:p>
        </w:tc>
        <w:tc>
          <w:tcPr>
            <w:tcW w:w="1856" w:type="dxa"/>
            <w:vAlign w:val="center"/>
          </w:tcPr>
          <w:p w:rsidR="006C5A64" w:rsidRPr="00A00AEB" w:rsidRDefault="006C5A64" w:rsidP="006603A2">
            <w:pPr>
              <w:jc w:val="center"/>
              <w:rPr>
                <w:rFonts w:ascii="Times New Roman" w:hAnsi="Times New Roman"/>
              </w:rPr>
            </w:pPr>
            <w:r w:rsidRPr="00A00AEB">
              <w:rPr>
                <w:rFonts w:ascii="Times New Roman" w:hAnsi="Times New Roman"/>
              </w:rPr>
              <w:t>不可</w:t>
            </w:r>
            <w:r w:rsidRPr="00A00AEB">
              <w:rPr>
                <w:rFonts w:ascii="Times New Roman" w:hAnsi="Times New Roman" w:hint="eastAsia"/>
              </w:rPr>
              <w:t>接受</w:t>
            </w:r>
            <w:r w:rsidRPr="00A00AEB">
              <w:rPr>
                <w:rFonts w:ascii="Times New Roman" w:hAnsi="Times New Roman"/>
              </w:rPr>
              <w:t>风险</w:t>
            </w:r>
          </w:p>
        </w:tc>
        <w:tc>
          <w:tcPr>
            <w:tcW w:w="1684" w:type="dxa"/>
            <w:vAlign w:val="center"/>
          </w:tcPr>
          <w:p w:rsidR="006C5A64" w:rsidRPr="00A00AEB" w:rsidRDefault="00871B4C" w:rsidP="006603A2">
            <w:pPr>
              <w:jc w:val="center"/>
              <w:rPr>
                <w:rFonts w:ascii="Times New Roman" w:hAnsi="Times New Roman"/>
              </w:rPr>
            </w:pPr>
            <w:r w:rsidRPr="00A00AEB">
              <w:rPr>
                <w:rFonts w:ascii="Times New Roman" w:hAnsi="Times New Roman" w:hint="eastAsia"/>
              </w:rPr>
              <w:t>极高</w:t>
            </w:r>
            <w:r w:rsidRPr="00A00AEB">
              <w:rPr>
                <w:rFonts w:ascii="Times New Roman" w:hAnsi="Times New Roman"/>
              </w:rPr>
              <w:t>风险</w:t>
            </w:r>
          </w:p>
        </w:tc>
      </w:tr>
      <w:tr w:rsidR="006603A2" w:rsidRPr="00A00AEB" w:rsidTr="006C5A64">
        <w:trPr>
          <w:trHeight w:val="257"/>
          <w:jc w:val="center"/>
        </w:trPr>
        <w:tc>
          <w:tcPr>
            <w:tcW w:w="1527" w:type="dxa"/>
            <w:vAlign w:val="center"/>
          </w:tcPr>
          <w:p w:rsidR="006603A2" w:rsidRPr="00A00AEB" w:rsidRDefault="006603A2" w:rsidP="006603A2">
            <w:pPr>
              <w:jc w:val="center"/>
              <w:rPr>
                <w:rFonts w:ascii="Times New Roman" w:hAnsi="Times New Roman"/>
                <w:b/>
              </w:rPr>
            </w:pPr>
            <w:r w:rsidRPr="00A00AEB">
              <w:rPr>
                <w:rFonts w:ascii="Times New Roman" w:hAnsi="Times New Roman"/>
                <w:b/>
              </w:rPr>
              <w:t>风险对策</w:t>
            </w:r>
          </w:p>
        </w:tc>
        <w:tc>
          <w:tcPr>
            <w:tcW w:w="1649" w:type="dxa"/>
            <w:vAlign w:val="center"/>
          </w:tcPr>
          <w:p w:rsidR="006603A2" w:rsidRPr="00A00AEB" w:rsidRDefault="006603A2" w:rsidP="006603A2">
            <w:pPr>
              <w:jc w:val="center"/>
              <w:rPr>
                <w:rFonts w:ascii="Times New Roman" w:hAnsi="Times New Roman"/>
              </w:rPr>
            </w:pPr>
            <w:r w:rsidRPr="00A00AEB">
              <w:rPr>
                <w:rFonts w:ascii="Times New Roman" w:hAnsi="Times New Roman"/>
              </w:rPr>
              <w:t>关注</w:t>
            </w:r>
          </w:p>
        </w:tc>
        <w:tc>
          <w:tcPr>
            <w:tcW w:w="1647" w:type="dxa"/>
            <w:vAlign w:val="center"/>
          </w:tcPr>
          <w:p w:rsidR="006603A2" w:rsidRPr="00A00AEB" w:rsidRDefault="006603A2" w:rsidP="006603A2">
            <w:pPr>
              <w:jc w:val="center"/>
              <w:rPr>
                <w:rFonts w:ascii="Times New Roman" w:hAnsi="Times New Roman"/>
              </w:rPr>
            </w:pPr>
            <w:r w:rsidRPr="00A00AEB">
              <w:rPr>
                <w:rFonts w:ascii="Times New Roman" w:hAnsi="Times New Roman"/>
              </w:rPr>
              <w:t>监控</w:t>
            </w:r>
          </w:p>
        </w:tc>
        <w:tc>
          <w:tcPr>
            <w:tcW w:w="1856" w:type="dxa"/>
            <w:vAlign w:val="center"/>
          </w:tcPr>
          <w:p w:rsidR="006603A2" w:rsidRPr="00A00AEB" w:rsidRDefault="006603A2" w:rsidP="006603A2">
            <w:pPr>
              <w:jc w:val="center"/>
              <w:rPr>
                <w:rFonts w:ascii="Times New Roman" w:hAnsi="Times New Roman"/>
              </w:rPr>
            </w:pPr>
            <w:r w:rsidRPr="00A00AEB">
              <w:rPr>
                <w:rFonts w:ascii="Times New Roman" w:hAnsi="Times New Roman"/>
              </w:rPr>
              <w:t>采取措施</w:t>
            </w:r>
          </w:p>
        </w:tc>
        <w:tc>
          <w:tcPr>
            <w:tcW w:w="1684" w:type="dxa"/>
            <w:vAlign w:val="center"/>
          </w:tcPr>
          <w:p w:rsidR="006603A2" w:rsidRPr="00A00AEB" w:rsidRDefault="006603A2" w:rsidP="006603A2">
            <w:pPr>
              <w:jc w:val="center"/>
              <w:rPr>
                <w:rFonts w:ascii="Times New Roman" w:hAnsi="Times New Roman"/>
              </w:rPr>
            </w:pPr>
            <w:r w:rsidRPr="00A00AEB">
              <w:rPr>
                <w:rFonts w:ascii="Times New Roman" w:hAnsi="Times New Roman"/>
              </w:rPr>
              <w:t>采取紧急措施</w:t>
            </w:r>
          </w:p>
        </w:tc>
      </w:tr>
    </w:tbl>
    <w:p w:rsidR="00A84FB1" w:rsidRPr="00A00AEB" w:rsidRDefault="00A84FB1" w:rsidP="00A84FB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Ⅰ</w:t>
      </w:r>
      <w:r w:rsidRPr="00A00AEB">
        <w:rPr>
          <w:rFonts w:ascii="Times New Roman" w:eastAsia="仿宋" w:hAnsi="Times New Roman" w:cs="Times New Roman"/>
          <w:sz w:val="30"/>
          <w:szCs w:val="30"/>
        </w:rPr>
        <w:t>级</w:t>
      </w:r>
      <w:r w:rsidRPr="00A00AEB">
        <w:rPr>
          <w:rFonts w:ascii="Times New Roman" w:eastAsia="仿宋" w:hAnsi="Times New Roman" w:cs="Times New Roman" w:hint="eastAsia"/>
          <w:sz w:val="30"/>
          <w:szCs w:val="30"/>
        </w:rPr>
        <w:t>风险</w:t>
      </w:r>
      <w:r w:rsidRPr="00A00AEB">
        <w:rPr>
          <w:rFonts w:ascii="Times New Roman" w:eastAsia="仿宋" w:hAnsi="Times New Roman" w:cs="Times New Roman"/>
          <w:sz w:val="30"/>
          <w:szCs w:val="30"/>
        </w:rPr>
        <w:t>为</w:t>
      </w:r>
      <w:r w:rsidR="006C5A64" w:rsidRPr="00A00AEB">
        <w:rPr>
          <w:rFonts w:ascii="Times New Roman" w:eastAsia="仿宋" w:hAnsi="Times New Roman" w:cs="Times New Roman" w:hint="eastAsia"/>
          <w:sz w:val="30"/>
          <w:szCs w:val="30"/>
        </w:rPr>
        <w:t>低</w:t>
      </w:r>
      <w:r w:rsidRPr="00A00AEB">
        <w:rPr>
          <w:rFonts w:ascii="Times New Roman" w:eastAsia="仿宋" w:hAnsi="Times New Roman" w:cs="Times New Roman"/>
          <w:sz w:val="30"/>
          <w:szCs w:val="30"/>
        </w:rPr>
        <w:t>风险</w:t>
      </w:r>
      <w:r w:rsidRPr="00A00AEB">
        <w:rPr>
          <w:rFonts w:ascii="Times New Roman" w:eastAsia="仿宋" w:hAnsi="Times New Roman" w:cs="Times New Roman" w:hint="eastAsia"/>
          <w:sz w:val="30"/>
          <w:szCs w:val="30"/>
        </w:rPr>
        <w:t>，</w:t>
      </w:r>
      <w:r w:rsidR="006C5A64" w:rsidRPr="00A00AEB">
        <w:rPr>
          <w:rFonts w:ascii="Times New Roman" w:eastAsia="仿宋" w:hAnsi="Times New Roman" w:cs="Times New Roman" w:hint="eastAsia"/>
          <w:sz w:val="30"/>
          <w:szCs w:val="30"/>
        </w:rPr>
        <w:t>属于可接受风险，</w:t>
      </w:r>
      <w:r w:rsidRPr="00A00AEB">
        <w:rPr>
          <w:rFonts w:ascii="Times New Roman" w:eastAsia="仿宋" w:hAnsi="Times New Roman" w:cs="Times New Roman" w:hint="eastAsia"/>
          <w:sz w:val="30"/>
          <w:szCs w:val="30"/>
        </w:rPr>
        <w:t>对策措施</w:t>
      </w:r>
      <w:r w:rsidR="00160424" w:rsidRPr="00A00AEB">
        <w:rPr>
          <w:rFonts w:ascii="Times New Roman" w:eastAsia="仿宋" w:hAnsi="Times New Roman" w:cs="Times New Roman" w:hint="eastAsia"/>
          <w:sz w:val="30"/>
          <w:szCs w:val="30"/>
        </w:rPr>
        <w:t>主要</w:t>
      </w:r>
      <w:r w:rsidRPr="00A00AEB">
        <w:rPr>
          <w:rFonts w:ascii="Times New Roman" w:eastAsia="仿宋" w:hAnsi="Times New Roman" w:cs="Times New Roman" w:hint="eastAsia"/>
          <w:sz w:val="30"/>
          <w:szCs w:val="30"/>
        </w:rPr>
        <w:t>为关注</w:t>
      </w:r>
      <w:r w:rsidR="00160424"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维持正常的监测频次和日常巡视。</w:t>
      </w:r>
    </w:p>
    <w:p w:rsidR="00A84FB1" w:rsidRPr="00A00AEB" w:rsidRDefault="00A84FB1" w:rsidP="00A84FB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Ⅱ</w:t>
      </w:r>
      <w:r w:rsidRPr="00A00AEB">
        <w:rPr>
          <w:rFonts w:ascii="Times New Roman" w:eastAsia="仿宋" w:hAnsi="Times New Roman" w:cs="Times New Roman"/>
          <w:sz w:val="30"/>
          <w:szCs w:val="30"/>
        </w:rPr>
        <w:t>级风险为一般风险，</w:t>
      </w:r>
      <w:r w:rsidR="00160424" w:rsidRPr="00A00AEB">
        <w:rPr>
          <w:rFonts w:ascii="Times New Roman" w:eastAsia="仿宋" w:hAnsi="Times New Roman" w:cs="Times New Roman"/>
          <w:sz w:val="30"/>
          <w:szCs w:val="30"/>
        </w:rPr>
        <w:t>属于可容忍风险</w:t>
      </w:r>
      <w:r w:rsidR="00160424"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对策</w:t>
      </w:r>
      <w:r w:rsidRPr="00A00AEB">
        <w:rPr>
          <w:rFonts w:ascii="Times New Roman" w:eastAsia="仿宋" w:hAnsi="Times New Roman" w:cs="Times New Roman" w:hint="eastAsia"/>
          <w:sz w:val="30"/>
          <w:szCs w:val="30"/>
        </w:rPr>
        <w:t>措施</w:t>
      </w:r>
      <w:r w:rsidR="00160424" w:rsidRPr="00A00AEB">
        <w:rPr>
          <w:rFonts w:ascii="Times New Roman" w:eastAsia="仿宋" w:hAnsi="Times New Roman" w:cs="Times New Roman" w:hint="eastAsia"/>
          <w:sz w:val="30"/>
          <w:szCs w:val="30"/>
        </w:rPr>
        <w:t>主要</w:t>
      </w:r>
      <w:r w:rsidRPr="00A00AEB">
        <w:rPr>
          <w:rFonts w:ascii="Times New Roman" w:eastAsia="仿宋" w:hAnsi="Times New Roman" w:cs="Times New Roman"/>
          <w:sz w:val="30"/>
          <w:szCs w:val="30"/>
        </w:rPr>
        <w:t>为监控</w:t>
      </w:r>
      <w:r w:rsidR="00160424" w:rsidRPr="00A00AEB">
        <w:rPr>
          <w:rFonts w:ascii="Times New Roman" w:eastAsia="仿宋" w:hAnsi="Times New Roman" w:cs="Times New Roman" w:hint="eastAsia"/>
          <w:sz w:val="30"/>
          <w:szCs w:val="30"/>
        </w:rPr>
        <w:t>、</w:t>
      </w:r>
      <w:r w:rsidRPr="00A00AEB">
        <w:rPr>
          <w:rFonts w:ascii="Times New Roman" w:eastAsia="仿宋" w:hAnsi="Times New Roman" w:cs="Times New Roman" w:hint="eastAsia"/>
          <w:sz w:val="30"/>
          <w:szCs w:val="30"/>
        </w:rPr>
        <w:t>加强</w:t>
      </w:r>
      <w:r w:rsidRPr="00A00AEB">
        <w:rPr>
          <w:rFonts w:ascii="Times New Roman" w:eastAsia="仿宋" w:hAnsi="Times New Roman" w:cs="Times New Roman"/>
          <w:sz w:val="30"/>
          <w:szCs w:val="30"/>
        </w:rPr>
        <w:t>监测和日常巡视，必要时需采取措施进行风险控制</w:t>
      </w:r>
      <w:r w:rsidR="001E7185"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当风险处理资金</w:t>
      </w:r>
      <w:r w:rsidR="00F4544B" w:rsidRPr="00A00AEB">
        <w:rPr>
          <w:rFonts w:ascii="Times New Roman" w:eastAsia="仿宋" w:hAnsi="Times New Roman" w:cs="Times New Roman" w:hint="eastAsia"/>
          <w:sz w:val="30"/>
          <w:szCs w:val="30"/>
        </w:rPr>
        <w:t>有限</w:t>
      </w:r>
      <w:r w:rsidRPr="00A00AEB">
        <w:rPr>
          <w:rFonts w:ascii="Times New Roman" w:eastAsia="仿宋" w:hAnsi="Times New Roman" w:cs="Times New Roman"/>
          <w:sz w:val="30"/>
          <w:szCs w:val="30"/>
        </w:rPr>
        <w:t>时，应</w:t>
      </w:r>
      <w:r w:rsidRPr="00A00AEB">
        <w:rPr>
          <w:rFonts w:ascii="Times New Roman" w:eastAsia="仿宋" w:hAnsi="Times New Roman" w:cs="Times New Roman" w:hint="eastAsia"/>
          <w:sz w:val="30"/>
          <w:szCs w:val="30"/>
        </w:rPr>
        <w:t>根据</w:t>
      </w:r>
      <w:r w:rsidRPr="00A00AEB">
        <w:rPr>
          <w:rFonts w:ascii="Times New Roman" w:eastAsia="仿宋" w:hAnsi="Times New Roman" w:cs="Times New Roman"/>
          <w:sz w:val="30"/>
          <w:szCs w:val="30"/>
        </w:rPr>
        <w:t>风险</w:t>
      </w:r>
      <w:r w:rsidRPr="00A00AEB">
        <w:rPr>
          <w:rFonts w:ascii="Times New Roman" w:eastAsia="仿宋" w:hAnsi="Times New Roman" w:cs="Times New Roman" w:hint="eastAsia"/>
          <w:sz w:val="30"/>
          <w:szCs w:val="30"/>
        </w:rPr>
        <w:t>因子重要性</w:t>
      </w:r>
      <w:r w:rsidRPr="00A00AEB">
        <w:rPr>
          <w:rFonts w:ascii="Times New Roman" w:eastAsia="仿宋" w:hAnsi="Times New Roman" w:cs="Times New Roman"/>
          <w:sz w:val="30"/>
          <w:szCs w:val="30"/>
        </w:rPr>
        <w:t>排序，确保主要风险</w:t>
      </w:r>
      <w:r w:rsidRPr="00A00AEB">
        <w:rPr>
          <w:rFonts w:ascii="Times New Roman" w:eastAsia="仿宋" w:hAnsi="Times New Roman" w:cs="Times New Roman" w:hint="eastAsia"/>
          <w:sz w:val="30"/>
          <w:szCs w:val="30"/>
        </w:rPr>
        <w:t>因子</w:t>
      </w:r>
      <w:r w:rsidRPr="00A00AEB">
        <w:rPr>
          <w:rFonts w:ascii="Times New Roman" w:eastAsia="仿宋" w:hAnsi="Times New Roman" w:cs="Times New Roman"/>
          <w:sz w:val="30"/>
          <w:szCs w:val="30"/>
        </w:rPr>
        <w:t>得以处理</w:t>
      </w:r>
      <w:r w:rsidRPr="00A00AEB">
        <w:rPr>
          <w:rFonts w:ascii="Times New Roman" w:eastAsia="仿宋" w:hAnsi="Times New Roman" w:cs="Times New Roman" w:hint="eastAsia"/>
          <w:sz w:val="30"/>
          <w:szCs w:val="30"/>
        </w:rPr>
        <w:t>。</w:t>
      </w:r>
    </w:p>
    <w:p w:rsidR="00A84FB1" w:rsidRPr="00A00AEB" w:rsidRDefault="00A84FB1" w:rsidP="00A84FB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Ⅲ</w:t>
      </w:r>
      <w:r w:rsidRPr="00A00AEB">
        <w:rPr>
          <w:rFonts w:ascii="Times New Roman" w:eastAsia="仿宋" w:hAnsi="Times New Roman" w:cs="Times New Roman"/>
          <w:sz w:val="30"/>
          <w:szCs w:val="30"/>
        </w:rPr>
        <w:t>级风险为较大风险，</w:t>
      </w:r>
      <w:r w:rsidR="00871B4C" w:rsidRPr="00A00AEB">
        <w:rPr>
          <w:rFonts w:ascii="Times New Roman" w:eastAsia="仿宋" w:hAnsi="Times New Roman" w:cs="Times New Roman"/>
          <w:sz w:val="30"/>
          <w:szCs w:val="30"/>
        </w:rPr>
        <w:t>属于不可接受风险</w:t>
      </w:r>
      <w:r w:rsidR="00871B4C"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对策</w:t>
      </w:r>
      <w:r w:rsidRPr="00A00AEB">
        <w:rPr>
          <w:rFonts w:ascii="Times New Roman" w:eastAsia="仿宋" w:hAnsi="Times New Roman" w:cs="Times New Roman" w:hint="eastAsia"/>
          <w:sz w:val="30"/>
          <w:szCs w:val="30"/>
        </w:rPr>
        <w:t>措施</w:t>
      </w:r>
      <w:r w:rsidR="00160424" w:rsidRPr="00A00AEB">
        <w:rPr>
          <w:rFonts w:ascii="Times New Roman" w:eastAsia="仿宋" w:hAnsi="Times New Roman" w:cs="Times New Roman" w:hint="eastAsia"/>
          <w:sz w:val="30"/>
          <w:szCs w:val="30"/>
        </w:rPr>
        <w:t>主要</w:t>
      </w:r>
      <w:r w:rsidRPr="00A00AEB">
        <w:rPr>
          <w:rFonts w:ascii="Times New Roman" w:eastAsia="仿宋" w:hAnsi="Times New Roman" w:cs="Times New Roman"/>
          <w:sz w:val="30"/>
          <w:szCs w:val="30"/>
        </w:rPr>
        <w:t>为</w:t>
      </w:r>
      <w:r w:rsidR="00160424" w:rsidRPr="00A00AEB">
        <w:rPr>
          <w:rFonts w:ascii="Times New Roman" w:eastAsia="仿宋" w:hAnsi="Times New Roman" w:cs="Times New Roman" w:hint="eastAsia"/>
          <w:sz w:val="30"/>
          <w:szCs w:val="30"/>
        </w:rPr>
        <w:t>及时</w:t>
      </w:r>
      <w:r w:rsidRPr="00A00AEB">
        <w:rPr>
          <w:rFonts w:ascii="Times New Roman" w:eastAsia="仿宋" w:hAnsi="Times New Roman" w:cs="Times New Roman" w:hint="eastAsia"/>
          <w:sz w:val="30"/>
          <w:szCs w:val="30"/>
        </w:rPr>
        <w:t>采取</w:t>
      </w:r>
      <w:r w:rsidRPr="00A00AEB">
        <w:rPr>
          <w:rFonts w:ascii="Times New Roman" w:eastAsia="仿宋" w:hAnsi="Times New Roman" w:cs="Times New Roman"/>
          <w:sz w:val="30"/>
          <w:szCs w:val="30"/>
        </w:rPr>
        <w:t>措施，针对各主要风险因子分别采取预防、消除、规避</w:t>
      </w:r>
      <w:r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减免风险事故发生的措施</w:t>
      </w:r>
      <w:r w:rsidRPr="00A00AEB">
        <w:rPr>
          <w:rFonts w:ascii="Times New Roman" w:eastAsia="仿宋" w:hAnsi="Times New Roman" w:cs="Times New Roman" w:hint="eastAsia"/>
          <w:sz w:val="30"/>
          <w:szCs w:val="30"/>
        </w:rPr>
        <w:t>，使风险等级</w:t>
      </w:r>
      <w:r w:rsidRPr="00A00AEB">
        <w:rPr>
          <w:rFonts w:ascii="Times New Roman" w:eastAsia="仿宋" w:hAnsi="Times New Roman" w:cs="Times New Roman"/>
          <w:sz w:val="30"/>
          <w:szCs w:val="30"/>
        </w:rPr>
        <w:t>降至</w:t>
      </w:r>
      <w:r w:rsidRPr="00A00AEB">
        <w:rPr>
          <w:rFonts w:ascii="Times New Roman" w:eastAsia="仿宋" w:hAnsi="Times New Roman" w:cs="Times New Roman" w:hint="eastAsia"/>
          <w:sz w:val="30"/>
          <w:szCs w:val="30"/>
        </w:rPr>
        <w:t>可</w:t>
      </w:r>
      <w:r w:rsidRPr="00A00AEB">
        <w:rPr>
          <w:rFonts w:ascii="Times New Roman" w:eastAsia="仿宋" w:hAnsi="Times New Roman" w:cs="Times New Roman"/>
          <w:sz w:val="30"/>
          <w:szCs w:val="30"/>
        </w:rPr>
        <w:t>容忍或可接受的水平</w:t>
      </w:r>
      <w:r w:rsidRPr="00A00AEB">
        <w:rPr>
          <w:rFonts w:ascii="Times New Roman" w:eastAsia="仿宋" w:hAnsi="Times New Roman" w:cs="Times New Roman" w:hint="eastAsia"/>
          <w:sz w:val="30"/>
          <w:szCs w:val="30"/>
        </w:rPr>
        <w:t>。</w:t>
      </w:r>
    </w:p>
    <w:p w:rsidR="00A84FB1" w:rsidRPr="00A00AEB" w:rsidRDefault="00A84FB1" w:rsidP="00A84FB1">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Ⅳ</w:t>
      </w:r>
      <w:r w:rsidRPr="00A00AEB">
        <w:rPr>
          <w:rFonts w:ascii="Times New Roman" w:eastAsia="仿宋" w:hAnsi="Times New Roman" w:cs="Times New Roman"/>
          <w:sz w:val="30"/>
          <w:szCs w:val="30"/>
        </w:rPr>
        <w:t>级风险为重大风险，</w:t>
      </w:r>
      <w:r w:rsidR="00871B4C" w:rsidRPr="00A00AEB">
        <w:rPr>
          <w:rFonts w:ascii="Times New Roman" w:eastAsia="仿宋" w:hAnsi="Times New Roman" w:cs="Times New Roman"/>
          <w:sz w:val="30"/>
          <w:szCs w:val="30"/>
        </w:rPr>
        <w:t>属于极高风险</w:t>
      </w:r>
      <w:r w:rsidR="00871B4C"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对策</w:t>
      </w:r>
      <w:r w:rsidRPr="00A00AEB">
        <w:rPr>
          <w:rFonts w:ascii="Times New Roman" w:eastAsia="仿宋" w:hAnsi="Times New Roman" w:cs="Times New Roman" w:hint="eastAsia"/>
          <w:sz w:val="30"/>
          <w:szCs w:val="30"/>
        </w:rPr>
        <w:t>措施</w:t>
      </w:r>
      <w:r w:rsidRPr="00A00AEB">
        <w:rPr>
          <w:rFonts w:ascii="Times New Roman" w:eastAsia="仿宋" w:hAnsi="Times New Roman" w:cs="Times New Roman"/>
          <w:sz w:val="30"/>
          <w:szCs w:val="30"/>
        </w:rPr>
        <w:t>为</w:t>
      </w:r>
      <w:r w:rsidRPr="00A00AEB">
        <w:rPr>
          <w:rFonts w:ascii="Times New Roman" w:eastAsia="仿宋" w:hAnsi="Times New Roman" w:cs="Times New Roman" w:hint="eastAsia"/>
          <w:sz w:val="30"/>
          <w:szCs w:val="30"/>
        </w:rPr>
        <w:t>采取紧急</w:t>
      </w:r>
      <w:r w:rsidRPr="00A00AEB">
        <w:rPr>
          <w:rFonts w:ascii="Times New Roman" w:eastAsia="仿宋" w:hAnsi="Times New Roman" w:cs="Times New Roman"/>
          <w:sz w:val="30"/>
          <w:szCs w:val="30"/>
        </w:rPr>
        <w:t>措施，</w:t>
      </w:r>
      <w:r w:rsidRPr="00A00AEB">
        <w:rPr>
          <w:rFonts w:ascii="Times New Roman" w:eastAsia="仿宋" w:hAnsi="Times New Roman" w:cs="Times New Roman" w:hint="eastAsia"/>
          <w:sz w:val="30"/>
          <w:szCs w:val="30"/>
        </w:rPr>
        <w:t>减免</w:t>
      </w:r>
      <w:r w:rsidRPr="00A00AEB">
        <w:rPr>
          <w:rFonts w:ascii="Times New Roman" w:eastAsia="仿宋" w:hAnsi="Times New Roman" w:cs="Times New Roman"/>
          <w:sz w:val="30"/>
          <w:szCs w:val="30"/>
        </w:rPr>
        <w:t>风险，同时准备好应急预案，一旦发生险情，及时开展修复</w:t>
      </w:r>
      <w:r w:rsidRPr="00A00AEB">
        <w:rPr>
          <w:rFonts w:ascii="Times New Roman" w:eastAsia="仿宋" w:hAnsi="Times New Roman" w:cs="Times New Roman" w:hint="eastAsia"/>
          <w:sz w:val="30"/>
          <w:szCs w:val="30"/>
        </w:rPr>
        <w:t>、</w:t>
      </w:r>
      <w:r w:rsidRPr="00A00AEB">
        <w:rPr>
          <w:rFonts w:ascii="Times New Roman" w:eastAsia="仿宋" w:hAnsi="Times New Roman" w:cs="Times New Roman"/>
          <w:sz w:val="30"/>
          <w:szCs w:val="30"/>
        </w:rPr>
        <w:t>补救等抢险措施。</w:t>
      </w:r>
    </w:p>
    <w:p w:rsidR="007F185B" w:rsidRPr="00A00AEB"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31061"/>
      <w:r w:rsidRPr="00A00AEB">
        <w:rPr>
          <w:rFonts w:ascii="Times New Roman" w:eastAsia="黑体" w:hAnsi="Times New Roman" w:cs="Times New Roman"/>
          <w:sz w:val="28"/>
          <w:szCs w:val="28"/>
        </w:rPr>
        <w:lastRenderedPageBreak/>
        <w:t xml:space="preserve">2.2 </w:t>
      </w:r>
      <w:r w:rsidRPr="00A00AEB">
        <w:rPr>
          <w:rFonts w:ascii="Times New Roman" w:eastAsia="黑体" w:hAnsi="Times New Roman" w:cs="Times New Roman" w:hint="eastAsia"/>
          <w:sz w:val="28"/>
          <w:szCs w:val="28"/>
        </w:rPr>
        <w:t>风险</w:t>
      </w:r>
      <w:r w:rsidR="00083AAD" w:rsidRPr="00A00AEB">
        <w:rPr>
          <w:rFonts w:ascii="Times New Roman" w:eastAsia="黑体" w:hAnsi="Times New Roman" w:cs="Times New Roman" w:hint="eastAsia"/>
          <w:sz w:val="28"/>
          <w:szCs w:val="28"/>
        </w:rPr>
        <w:t>量值分布</w:t>
      </w:r>
      <w:r w:rsidR="001530F9" w:rsidRPr="00A00AEB">
        <w:rPr>
          <w:rFonts w:ascii="Times New Roman" w:eastAsia="黑体" w:hAnsi="Times New Roman" w:cs="Times New Roman" w:hint="eastAsia"/>
          <w:sz w:val="28"/>
          <w:szCs w:val="28"/>
        </w:rPr>
        <w:t>图</w:t>
      </w:r>
      <w:bookmarkEnd w:id="18"/>
      <w:bookmarkEnd w:id="19"/>
      <w:bookmarkEnd w:id="20"/>
      <w:bookmarkEnd w:id="21"/>
    </w:p>
    <w:p w:rsidR="001530F9" w:rsidRPr="00A00AEB" w:rsidRDefault="001530F9" w:rsidP="00B63BBB">
      <w:pPr>
        <w:pStyle w:val="10"/>
        <w:ind w:firstLineChars="41" w:firstLine="98"/>
        <w:outlineLvl w:val="2"/>
        <w:rPr>
          <w:rFonts w:ascii="Times New Roman" w:hAnsi="Times New Roman" w:cs="Times New Roman"/>
        </w:rPr>
      </w:pPr>
      <w:r w:rsidRPr="00A00AEB">
        <w:rPr>
          <w:rFonts w:ascii="Times New Roman" w:hAnsi="Times New Roman" w:cs="Times New Roman" w:hint="eastAsia"/>
        </w:rPr>
        <w:t xml:space="preserve">2.2.1 </w:t>
      </w:r>
      <w:r w:rsidRPr="00A00AEB">
        <w:rPr>
          <w:rFonts w:ascii="Times New Roman" w:hAnsi="Times New Roman" w:cs="Times New Roman" w:hint="eastAsia"/>
        </w:rPr>
        <w:t>工程风险</w:t>
      </w:r>
      <w:r w:rsidR="008E257D" w:rsidRPr="00A00AEB">
        <w:rPr>
          <w:rFonts w:ascii="Times New Roman" w:hAnsi="Times New Roman" w:cs="Times New Roman" w:hint="eastAsia"/>
        </w:rPr>
        <w:t>量值分布</w:t>
      </w:r>
      <w:r w:rsidRPr="00A00AEB">
        <w:rPr>
          <w:rFonts w:ascii="Times New Roman" w:hAnsi="Times New Roman" w:cs="Times New Roman" w:hint="eastAsia"/>
        </w:rPr>
        <w:t>图</w:t>
      </w:r>
    </w:p>
    <w:p w:rsidR="000F4740" w:rsidRPr="00A00AEB" w:rsidRDefault="00914CC0" w:rsidP="000E5ACF">
      <w:pPr>
        <w:jc w:val="center"/>
        <w:rPr>
          <w:rFonts w:ascii="Times New Roman" w:eastAsia="黑体" w:hAnsi="Times New Roman" w:cs="Times New Roman"/>
          <w:sz w:val="28"/>
          <w:szCs w:val="28"/>
        </w:rPr>
      </w:pPr>
      <w:r w:rsidRPr="00021726">
        <w:rPr>
          <w:rFonts w:ascii="Times New Roman" w:eastAsia="黑体" w:hAnsi="Times New Roman" w:cs="Times New Roman"/>
          <w:noProof/>
          <w:sz w:val="28"/>
          <w:szCs w:val="28"/>
        </w:rPr>
        <w:drawing>
          <wp:inline distT="0" distB="0" distL="0" distR="0">
            <wp:extent cx="8640000" cy="44777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477741"/>
                    </a:xfrm>
                    <a:prstGeom prst="rect">
                      <a:avLst/>
                    </a:prstGeom>
                    <a:noFill/>
                  </pic:spPr>
                </pic:pic>
              </a:graphicData>
            </a:graphic>
          </wp:inline>
        </w:drawing>
      </w:r>
    </w:p>
    <w:p w:rsidR="000F4740" w:rsidRPr="00A00AEB" w:rsidRDefault="000F4740" w:rsidP="00E5242E">
      <w:pPr>
        <w:jc w:val="center"/>
        <w:rPr>
          <w:rFonts w:ascii="黑体" w:eastAsia="黑体" w:hAnsi="黑体" w:cs="Times New Roman"/>
          <w:sz w:val="24"/>
          <w:szCs w:val="24"/>
        </w:rPr>
      </w:pPr>
      <w:r w:rsidRPr="00A00AEB">
        <w:rPr>
          <w:rFonts w:ascii="黑体" w:eastAsia="黑体" w:hAnsi="黑体" w:cs="Times New Roman" w:hint="eastAsia"/>
          <w:sz w:val="24"/>
          <w:szCs w:val="24"/>
        </w:rPr>
        <w:t>图2-1  工程风险量值分布图</w:t>
      </w:r>
    </w:p>
    <w:p w:rsidR="001530F9" w:rsidRPr="00A00AEB" w:rsidRDefault="00012CFE" w:rsidP="00B63BBB">
      <w:pPr>
        <w:pStyle w:val="10"/>
        <w:ind w:firstLineChars="41" w:firstLine="98"/>
        <w:outlineLvl w:val="2"/>
        <w:rPr>
          <w:rFonts w:ascii="Times New Roman" w:hAnsi="Times New Roman" w:cs="Times New Roman"/>
        </w:rPr>
      </w:pPr>
      <w:r w:rsidRPr="00A00AEB">
        <w:rPr>
          <w:rFonts w:ascii="Times New Roman" w:hAnsi="Times New Roman" w:cs="Times New Roman"/>
        </w:rPr>
        <w:br w:type="column"/>
      </w:r>
      <w:r w:rsidR="001530F9" w:rsidRPr="00A00AEB">
        <w:rPr>
          <w:rFonts w:ascii="Times New Roman" w:hAnsi="Times New Roman" w:cs="Times New Roman" w:hint="eastAsia"/>
        </w:rPr>
        <w:lastRenderedPageBreak/>
        <w:t xml:space="preserve">2.2.2 </w:t>
      </w:r>
      <w:r w:rsidR="001530F9" w:rsidRPr="00A00AEB">
        <w:rPr>
          <w:rFonts w:ascii="Times New Roman" w:hAnsi="Times New Roman" w:cs="Times New Roman" w:hint="eastAsia"/>
        </w:rPr>
        <w:t>洪水风险</w:t>
      </w:r>
      <w:r w:rsidR="00AB6FDA" w:rsidRPr="00A00AEB">
        <w:rPr>
          <w:rFonts w:ascii="Times New Roman" w:hAnsi="Times New Roman" w:cs="Times New Roman" w:hint="eastAsia"/>
        </w:rPr>
        <w:t>量值</w:t>
      </w:r>
      <w:r w:rsidR="008E257D" w:rsidRPr="00A00AEB">
        <w:rPr>
          <w:rFonts w:ascii="Times New Roman" w:hAnsi="Times New Roman" w:cs="Times New Roman" w:hint="eastAsia"/>
        </w:rPr>
        <w:t>分布</w:t>
      </w:r>
      <w:r w:rsidR="001530F9" w:rsidRPr="00A00AEB">
        <w:rPr>
          <w:rFonts w:ascii="Times New Roman" w:hAnsi="Times New Roman" w:cs="Times New Roman" w:hint="eastAsia"/>
        </w:rPr>
        <w:t>图</w:t>
      </w:r>
    </w:p>
    <w:p w:rsidR="003B6204" w:rsidRDefault="003B6204" w:rsidP="00E5242E">
      <w:pPr>
        <w:jc w:val="center"/>
        <w:rPr>
          <w:rFonts w:ascii="黑体" w:eastAsia="黑体" w:hAnsi="黑体" w:cs="Times New Roman"/>
          <w:sz w:val="24"/>
          <w:szCs w:val="24"/>
        </w:rPr>
      </w:pPr>
      <w:r w:rsidRPr="003B6204">
        <w:rPr>
          <w:rFonts w:ascii="黑体" w:eastAsia="黑体" w:hAnsi="黑体" w:cs="Times New Roman"/>
          <w:noProof/>
          <w:sz w:val="24"/>
          <w:szCs w:val="24"/>
        </w:rPr>
        <w:drawing>
          <wp:inline distT="0" distB="0" distL="0" distR="0">
            <wp:extent cx="8440796" cy="4927600"/>
            <wp:effectExtent l="19050" t="0" r="0" b="0"/>
            <wp:docPr id="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63" t="1214" r="5029" b="2623"/>
                    <a:stretch/>
                  </pic:blipFill>
                  <pic:spPr bwMode="auto">
                    <a:xfrm>
                      <a:off x="0" y="0"/>
                      <a:ext cx="8435465" cy="49244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A00AEB" w:rsidRDefault="00012CFE" w:rsidP="00E5242E">
      <w:pPr>
        <w:jc w:val="center"/>
        <w:rPr>
          <w:rFonts w:ascii="黑体" w:eastAsia="黑体" w:hAnsi="黑体" w:cs="Times New Roman"/>
          <w:sz w:val="24"/>
          <w:szCs w:val="24"/>
        </w:rPr>
      </w:pPr>
      <w:r w:rsidRPr="00A00AEB">
        <w:rPr>
          <w:rFonts w:ascii="黑体" w:eastAsia="黑体" w:hAnsi="黑体" w:cs="Times New Roman" w:hint="eastAsia"/>
          <w:sz w:val="24"/>
          <w:szCs w:val="24"/>
        </w:rPr>
        <w:t>图2-2  洪水风险量值分布图</w:t>
      </w:r>
    </w:p>
    <w:p w:rsidR="001530F9" w:rsidRPr="00A00AEB" w:rsidRDefault="00012CFE" w:rsidP="00B63BBB">
      <w:pPr>
        <w:pStyle w:val="10"/>
        <w:ind w:firstLineChars="41" w:firstLine="98"/>
        <w:outlineLvl w:val="2"/>
        <w:rPr>
          <w:rFonts w:ascii="Times New Roman" w:hAnsi="Times New Roman" w:cs="Times New Roman"/>
        </w:rPr>
      </w:pPr>
      <w:r w:rsidRPr="00A00AEB">
        <w:rPr>
          <w:rFonts w:ascii="Times New Roman" w:hAnsi="Times New Roman" w:cs="Times New Roman"/>
        </w:rPr>
        <w:br w:type="column"/>
      </w:r>
      <w:r w:rsidR="001530F9" w:rsidRPr="00A00AEB">
        <w:rPr>
          <w:rFonts w:ascii="Times New Roman" w:hAnsi="Times New Roman" w:cs="Times New Roman" w:hint="eastAsia"/>
        </w:rPr>
        <w:lastRenderedPageBreak/>
        <w:t xml:space="preserve">2.2.3 </w:t>
      </w:r>
      <w:r w:rsidR="001530F9" w:rsidRPr="00A00AEB">
        <w:rPr>
          <w:rFonts w:ascii="Times New Roman" w:hAnsi="Times New Roman" w:cs="Times New Roman" w:hint="eastAsia"/>
        </w:rPr>
        <w:t>调度运行风险</w:t>
      </w:r>
      <w:r w:rsidR="008E257D" w:rsidRPr="00A00AEB">
        <w:rPr>
          <w:rFonts w:ascii="Times New Roman" w:hAnsi="Times New Roman" w:cs="Times New Roman" w:hint="eastAsia"/>
        </w:rPr>
        <w:t>量值分布</w:t>
      </w:r>
      <w:r w:rsidR="001530F9" w:rsidRPr="00A00AEB">
        <w:rPr>
          <w:rFonts w:ascii="Times New Roman" w:hAnsi="Times New Roman" w:cs="Times New Roman" w:hint="eastAsia"/>
        </w:rPr>
        <w:t>图</w:t>
      </w:r>
    </w:p>
    <w:p w:rsidR="000F4740" w:rsidRPr="00A00AEB" w:rsidRDefault="00914CC0" w:rsidP="00305171">
      <w:pPr>
        <w:jc w:val="center"/>
        <w:rPr>
          <w:rFonts w:ascii="Times New Roman" w:eastAsia="黑体" w:hAnsi="Times New Roman" w:cs="Times New Roman"/>
          <w:sz w:val="28"/>
          <w:szCs w:val="28"/>
        </w:rPr>
      </w:pPr>
      <w:r>
        <w:rPr>
          <w:noProof/>
        </w:rPr>
        <w:drawing>
          <wp:inline distT="0" distB="0" distL="0" distR="0">
            <wp:extent cx="9004060" cy="3911600"/>
            <wp:effectExtent l="19050" t="0" r="65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10593" cy="3914438"/>
                    </a:xfrm>
                    <a:prstGeom prst="rect">
                      <a:avLst/>
                    </a:prstGeom>
                    <a:noFill/>
                    <a:ln>
                      <a:noFill/>
                    </a:ln>
                  </pic:spPr>
                </pic:pic>
              </a:graphicData>
            </a:graphic>
          </wp:inline>
        </w:drawing>
      </w:r>
    </w:p>
    <w:p w:rsidR="000F4740" w:rsidRPr="00A00AEB" w:rsidRDefault="000F4740" w:rsidP="00E5242E">
      <w:pPr>
        <w:pStyle w:val="10"/>
        <w:ind w:firstLineChars="0" w:firstLine="0"/>
        <w:jc w:val="center"/>
        <w:outlineLvl w:val="9"/>
        <w:rPr>
          <w:rFonts w:ascii="Times New Roman" w:hAnsi="Times New Roman" w:cs="Times New Roman"/>
        </w:rPr>
      </w:pPr>
      <w:r w:rsidRPr="00A00AEB">
        <w:rPr>
          <w:rFonts w:hAnsi="黑体" w:cs="Times New Roman" w:hint="eastAsia"/>
        </w:rPr>
        <w:t>图</w:t>
      </w:r>
      <w:r w:rsidR="003B1576" w:rsidRPr="00A00AEB">
        <w:rPr>
          <w:rFonts w:hAnsi="黑体" w:cs="Times New Roman" w:hint="eastAsia"/>
        </w:rPr>
        <w:t>2</w:t>
      </w:r>
      <w:r w:rsidRPr="00A00AEB">
        <w:rPr>
          <w:rFonts w:hAnsi="黑体" w:cs="Times New Roman"/>
        </w:rPr>
        <w:t>-3</w:t>
      </w:r>
      <w:r w:rsidRPr="00A00AEB">
        <w:rPr>
          <w:rFonts w:hAnsi="黑体" w:cs="Times New Roman" w:hint="eastAsia"/>
        </w:rPr>
        <w:t xml:space="preserve">  调度</w:t>
      </w:r>
      <w:r w:rsidR="008E257D" w:rsidRPr="00A00AEB">
        <w:rPr>
          <w:rFonts w:hAnsi="黑体" w:cs="Times New Roman" w:hint="eastAsia"/>
        </w:rPr>
        <w:t>运行</w:t>
      </w:r>
      <w:r w:rsidRPr="00A00AEB">
        <w:rPr>
          <w:rFonts w:hAnsi="黑体" w:cs="Times New Roman" w:hint="eastAsia"/>
        </w:rPr>
        <w:t>风险量值</w:t>
      </w:r>
      <w:r w:rsidR="008E257D" w:rsidRPr="00A00AEB">
        <w:rPr>
          <w:rFonts w:hAnsi="黑体" w:cs="Times New Roman" w:hint="eastAsia"/>
        </w:rPr>
        <w:t>分布</w:t>
      </w:r>
      <w:r w:rsidRPr="00A00AEB">
        <w:rPr>
          <w:rFonts w:hAnsi="黑体" w:cs="Times New Roman" w:hint="eastAsia"/>
        </w:rPr>
        <w:t>图</w:t>
      </w:r>
    </w:p>
    <w:p w:rsidR="001530F9" w:rsidRPr="00A00AEB" w:rsidRDefault="00B769EA" w:rsidP="00B63BBB">
      <w:pPr>
        <w:pStyle w:val="10"/>
        <w:ind w:firstLineChars="41" w:firstLine="98"/>
        <w:outlineLvl w:val="2"/>
        <w:rPr>
          <w:rFonts w:ascii="Times New Roman" w:hAnsi="Times New Roman" w:cs="Times New Roman"/>
        </w:rPr>
      </w:pPr>
      <w:r w:rsidRPr="00A00AEB">
        <w:rPr>
          <w:rFonts w:ascii="Times New Roman" w:hAnsi="Times New Roman" w:cs="Times New Roman"/>
          <w:noProof/>
        </w:rPr>
        <w:br w:type="column"/>
      </w:r>
      <w:r w:rsidR="001530F9" w:rsidRPr="00A00AEB">
        <w:rPr>
          <w:rFonts w:ascii="Times New Roman" w:hAnsi="Times New Roman" w:cs="Times New Roman" w:hint="eastAsia"/>
        </w:rPr>
        <w:lastRenderedPageBreak/>
        <w:t xml:space="preserve">2.2.4 </w:t>
      </w:r>
      <w:r w:rsidR="001530F9" w:rsidRPr="00A00AEB">
        <w:rPr>
          <w:rFonts w:ascii="Times New Roman" w:hAnsi="Times New Roman" w:cs="Times New Roman" w:hint="eastAsia"/>
        </w:rPr>
        <w:t>综合风险</w:t>
      </w:r>
      <w:r w:rsidR="00012CFE" w:rsidRPr="00A00AEB">
        <w:rPr>
          <w:rFonts w:ascii="Times New Roman" w:hAnsi="Times New Roman" w:cs="Times New Roman" w:hint="eastAsia"/>
        </w:rPr>
        <w:t>量值分布</w:t>
      </w:r>
      <w:r w:rsidR="001530F9" w:rsidRPr="00A00AEB">
        <w:rPr>
          <w:rFonts w:ascii="Times New Roman" w:hAnsi="Times New Roman" w:cs="Times New Roman" w:hint="eastAsia"/>
        </w:rPr>
        <w:t>图</w:t>
      </w:r>
    </w:p>
    <w:p w:rsidR="000F4740" w:rsidRPr="00A00AEB" w:rsidRDefault="003B6204" w:rsidP="00E5242E">
      <w:pPr>
        <w:pStyle w:val="10"/>
        <w:ind w:firstLineChars="0" w:firstLine="0"/>
        <w:jc w:val="center"/>
        <w:outlineLvl w:val="9"/>
        <w:rPr>
          <w:rFonts w:hAnsi="黑体" w:cs="Times New Roman"/>
        </w:rPr>
      </w:pPr>
      <w:r w:rsidRPr="003B6204">
        <w:rPr>
          <w:rFonts w:hAnsi="黑体"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39370</wp:posOffset>
            </wp:positionV>
            <wp:extent cx="8891270" cy="3556000"/>
            <wp:effectExtent l="19050" t="0" r="508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6000"/>
                    </a:xfrm>
                    <a:prstGeom prst="rect">
                      <a:avLst/>
                    </a:prstGeom>
                    <a:noFill/>
                  </pic:spPr>
                </pic:pic>
              </a:graphicData>
            </a:graphic>
          </wp:anchor>
        </w:drawing>
      </w:r>
      <w:r w:rsidR="003B1576" w:rsidRPr="00A00AEB">
        <w:rPr>
          <w:rFonts w:hAnsi="黑体" w:cs="Times New Roman" w:hint="eastAsia"/>
        </w:rPr>
        <w:t>图2</w:t>
      </w:r>
      <w:r w:rsidR="003B1576" w:rsidRPr="00A00AEB">
        <w:rPr>
          <w:rFonts w:hAnsi="黑体" w:cs="Times New Roman"/>
        </w:rPr>
        <w:t>-</w:t>
      </w:r>
      <w:r w:rsidR="003B1576" w:rsidRPr="00A00AEB">
        <w:rPr>
          <w:rFonts w:hAnsi="黑体" w:cs="Times New Roman" w:hint="eastAsia"/>
        </w:rPr>
        <w:t>4  综合风险</w:t>
      </w:r>
      <w:r w:rsidR="00012CFE" w:rsidRPr="00A00AEB">
        <w:rPr>
          <w:rFonts w:hAnsi="黑体" w:cs="Times New Roman" w:hint="eastAsia"/>
        </w:rPr>
        <w:t>量值分布</w:t>
      </w:r>
      <w:r w:rsidR="003B1576" w:rsidRPr="00A00AEB">
        <w:rPr>
          <w:rFonts w:hAnsi="黑体" w:cs="Times New Roman" w:hint="eastAsia"/>
        </w:rPr>
        <w:t>图</w:t>
      </w:r>
    </w:p>
    <w:p w:rsidR="00CE7A34" w:rsidRPr="00A00AEB" w:rsidRDefault="00B769EA" w:rsidP="003C5200">
      <w:pPr>
        <w:pStyle w:val="1"/>
        <w:rPr>
          <w:kern w:val="0"/>
        </w:rPr>
      </w:pPr>
      <w:bookmarkStart w:id="22" w:name="_Toc521278322"/>
      <w:bookmarkStart w:id="23" w:name="_Toc521306807"/>
      <w:bookmarkStart w:id="24" w:name="_Toc521357666"/>
      <w:r w:rsidRPr="00A00AEB">
        <w:rPr>
          <w:kern w:val="0"/>
        </w:rPr>
        <w:br w:type="column"/>
      </w:r>
      <w:bookmarkStart w:id="25" w:name="_Toc524631062"/>
      <w:r w:rsidR="006603A2" w:rsidRPr="00A00AEB">
        <w:rPr>
          <w:kern w:val="0"/>
        </w:rPr>
        <w:lastRenderedPageBreak/>
        <w:t>3</w:t>
      </w:r>
      <w:r w:rsidR="00BF4214" w:rsidRPr="00A00AEB">
        <w:rPr>
          <w:kern w:val="0"/>
        </w:rPr>
        <w:t>输水总干渠</w:t>
      </w:r>
      <w:bookmarkEnd w:id="22"/>
      <w:bookmarkEnd w:id="23"/>
      <w:bookmarkEnd w:id="24"/>
      <w:r w:rsidR="00083AAD" w:rsidRPr="00A00AEB">
        <w:rPr>
          <w:rFonts w:hint="eastAsia"/>
          <w:kern w:val="0"/>
        </w:rPr>
        <w:t>风险</w:t>
      </w:r>
      <w:r w:rsidR="00083AAD" w:rsidRPr="00A00AEB">
        <w:rPr>
          <w:kern w:val="0"/>
        </w:rPr>
        <w:t>防控</w:t>
      </w:r>
      <w:r w:rsidR="004974E3" w:rsidRPr="00A00AEB">
        <w:rPr>
          <w:kern w:val="0"/>
        </w:rPr>
        <w:t>措施</w:t>
      </w:r>
      <w:bookmarkEnd w:id="25"/>
    </w:p>
    <w:p w:rsidR="00D16331" w:rsidRPr="00A00AEB" w:rsidRDefault="00D16331" w:rsidP="00D16331">
      <w:pPr>
        <w:jc w:val="left"/>
        <w:outlineLvl w:val="1"/>
        <w:rPr>
          <w:rFonts w:ascii="Times New Roman" w:eastAsia="黑体" w:hAnsi="Times New Roman" w:cs="Times New Roman"/>
          <w:sz w:val="28"/>
          <w:szCs w:val="28"/>
        </w:rPr>
      </w:pPr>
      <w:bookmarkStart w:id="26" w:name="_Toc524631063"/>
      <w:bookmarkStart w:id="27" w:name="_Toc521278329"/>
      <w:bookmarkStart w:id="28" w:name="_Toc521306814"/>
      <w:bookmarkStart w:id="29" w:name="_Toc521357669"/>
      <w:r w:rsidRPr="00A00AEB">
        <w:rPr>
          <w:rFonts w:ascii="Times New Roman" w:eastAsia="黑体" w:hAnsi="Times New Roman" w:cs="Times New Roman"/>
          <w:sz w:val="28"/>
          <w:szCs w:val="28"/>
        </w:rPr>
        <w:t xml:space="preserve">3.1 </w:t>
      </w:r>
      <w:r w:rsidRPr="00A00AEB">
        <w:rPr>
          <w:rFonts w:ascii="Times New Roman" w:eastAsia="黑体" w:hAnsi="Times New Roman" w:cs="Times New Roman"/>
          <w:sz w:val="28"/>
          <w:szCs w:val="28"/>
        </w:rPr>
        <w:t>输水渠道</w:t>
      </w:r>
      <w:bookmarkEnd w:id="26"/>
    </w:p>
    <w:p w:rsidR="00D16331" w:rsidRPr="00A00AEB" w:rsidRDefault="00D16331" w:rsidP="00D16331">
      <w:pPr>
        <w:pStyle w:val="10"/>
        <w:ind w:firstLineChars="41" w:firstLine="98"/>
        <w:outlineLvl w:val="2"/>
        <w:rPr>
          <w:rFonts w:ascii="Times New Roman" w:hAnsi="Times New Roman" w:cs="Times New Roman"/>
        </w:rPr>
      </w:pPr>
      <w:r w:rsidRPr="00A00AEB">
        <w:rPr>
          <w:rFonts w:ascii="Times New Roman" w:hAnsi="Times New Roman" w:cs="Times New Roman" w:hint="eastAsia"/>
        </w:rPr>
        <w:t>3</w:t>
      </w:r>
      <w:r w:rsidRPr="00A00AEB">
        <w:rPr>
          <w:rFonts w:ascii="Times New Roman" w:hAnsi="Times New Roman" w:cs="Times New Roman"/>
        </w:rPr>
        <w:t>.1.1</w:t>
      </w:r>
      <w:r w:rsidRPr="00A00AEB">
        <w:rPr>
          <w:rFonts w:ascii="Times New Roman" w:hAnsi="Times New Roman" w:cs="Times New Roman" w:hint="eastAsia"/>
        </w:rPr>
        <w:t>输</w:t>
      </w:r>
      <w:r w:rsidRPr="00A00AEB">
        <w:rPr>
          <w:rFonts w:ascii="Times New Roman" w:hAnsi="Times New Roman" w:cs="Times New Roman"/>
        </w:rPr>
        <w:t>水渠道风险</w:t>
      </w:r>
      <w:r w:rsidRPr="00A00AEB">
        <w:rPr>
          <w:rFonts w:ascii="Times New Roman" w:hAnsi="Times New Roman" w:cs="Times New Roman" w:hint="eastAsia"/>
        </w:rPr>
        <w:t>事件</w:t>
      </w:r>
      <w:r w:rsidRPr="00A00AEB">
        <w:rPr>
          <w:rFonts w:ascii="Times New Roman" w:hAnsi="Times New Roman" w:cs="Times New Roman"/>
        </w:rPr>
        <w:t>及因子</w:t>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1</w:t>
      </w:r>
      <w:r w:rsidRPr="00A00AEB">
        <w:rPr>
          <w:rFonts w:ascii="Times New Roman" w:hAnsi="Times New Roman" w:cs="Times New Roman"/>
        </w:rPr>
        <w:t>）高填方渠道风险事件及风险因子</w:t>
      </w:r>
    </w:p>
    <w:p w:rsidR="00D16331" w:rsidRPr="00A00AEB" w:rsidRDefault="00D16331" w:rsidP="00063110">
      <w:pPr>
        <w:pStyle w:val="10"/>
        <w:ind w:firstLine="240"/>
        <w:jc w:val="center"/>
        <w:outlineLvl w:val="9"/>
      </w:pPr>
      <w:r w:rsidRPr="00A00AEB">
        <w:t>表</w:t>
      </w:r>
      <w:r w:rsidRPr="00A00AEB">
        <w:rPr>
          <w:rFonts w:hint="eastAsia"/>
        </w:rPr>
        <w:t>3.1</w:t>
      </w:r>
      <w:r w:rsidRPr="00A00AEB">
        <w:t>-1高填方渠道风险事件及风险因子一览表</w:t>
      </w:r>
    </w:p>
    <w:tbl>
      <w:tblPr>
        <w:tblStyle w:val="aa"/>
        <w:tblW w:w="5000" w:type="pct"/>
        <w:jc w:val="center"/>
        <w:tblLook w:val="04A0"/>
      </w:tblPr>
      <w:tblGrid>
        <w:gridCol w:w="851"/>
        <w:gridCol w:w="2340"/>
        <w:gridCol w:w="1436"/>
        <w:gridCol w:w="2610"/>
        <w:gridCol w:w="4371"/>
        <w:gridCol w:w="2610"/>
      </w:tblGrid>
      <w:tr w:rsidR="00D16331" w:rsidRPr="00A00AEB" w:rsidTr="00F80912">
        <w:trPr>
          <w:cantSplit/>
          <w:trHeight w:val="20"/>
          <w:tblHeader/>
          <w:jc w:val="center"/>
        </w:trPr>
        <w:tc>
          <w:tcPr>
            <w:tcW w:w="299"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序号</w:t>
            </w:r>
          </w:p>
        </w:tc>
        <w:tc>
          <w:tcPr>
            <w:tcW w:w="823"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桩号</w:t>
            </w:r>
          </w:p>
        </w:tc>
        <w:tc>
          <w:tcPr>
            <w:tcW w:w="505"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风险量值</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主要风险事件</w:t>
            </w: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主要风险因子（按重要性排序）</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风险</w:t>
            </w:r>
            <w:r w:rsidRPr="00A00AEB">
              <w:rPr>
                <w:rFonts w:ascii="仿宋" w:eastAsia="仿宋" w:hAnsi="仿宋" w:cs="Times New Roman" w:hint="eastAsia"/>
                <w:sz w:val="20"/>
                <w:szCs w:val="20"/>
              </w:rPr>
              <w:t>预防</w:t>
            </w:r>
            <w:r w:rsidRPr="00A00AEB">
              <w:rPr>
                <w:rFonts w:ascii="仿宋" w:eastAsia="仿宋" w:hAnsi="仿宋" w:cs="Times New Roman"/>
                <w:sz w:val="20"/>
                <w:szCs w:val="20"/>
              </w:rPr>
              <w:t>措施</w:t>
            </w:r>
            <w:r w:rsidRPr="00A00AEB">
              <w:rPr>
                <w:rFonts w:ascii="仿宋" w:eastAsia="仿宋" w:hAnsi="仿宋" w:cs="Times New Roman" w:hint="eastAsia"/>
                <w:sz w:val="20"/>
                <w:szCs w:val="20"/>
              </w:rPr>
              <w:t>编号</w:t>
            </w:r>
          </w:p>
        </w:tc>
      </w:tr>
      <w:tr w:rsidR="00D16331" w:rsidRPr="00A00AEB" w:rsidTr="00F80912">
        <w:trPr>
          <w:cantSplit/>
          <w:trHeight w:val="20"/>
          <w:tblHeader/>
          <w:jc w:val="center"/>
        </w:trPr>
        <w:tc>
          <w:tcPr>
            <w:tcW w:w="299" w:type="pct"/>
            <w:vMerge w:val="restar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2</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3</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5</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6</w:t>
            </w:r>
          </w:p>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7</w:t>
            </w:r>
          </w:p>
          <w:p w:rsidR="00D16331" w:rsidRPr="00A00AEB" w:rsidRDefault="00D16331" w:rsidP="00F80912">
            <w:pPr>
              <w:spacing w:line="276" w:lineRule="auto"/>
              <w:jc w:val="center"/>
              <w:rPr>
                <w:rFonts w:ascii="仿宋" w:eastAsia="仿宋" w:hAnsi="仿宋" w:cs="Times New Roman"/>
                <w:sz w:val="20"/>
                <w:szCs w:val="20"/>
              </w:rPr>
            </w:pPr>
            <w:r w:rsidRPr="00A00AEB">
              <w:rPr>
                <w:rFonts w:ascii="仿宋" w:eastAsia="仿宋" w:hAnsi="仿宋" w:cs="Times New Roman"/>
                <w:sz w:val="20"/>
                <w:szCs w:val="20"/>
              </w:rPr>
              <w:t>8</w:t>
            </w:r>
          </w:p>
        </w:tc>
        <w:tc>
          <w:tcPr>
            <w:tcW w:w="823" w:type="pct"/>
            <w:vMerge w:val="restart"/>
            <w:vAlign w:val="center"/>
          </w:tcPr>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K731+677</w:t>
            </w:r>
            <w:r w:rsidR="005F476C" w:rsidRPr="00A00AEB">
              <w:rPr>
                <w:rFonts w:ascii="仿宋" w:eastAsia="仿宋" w:hAnsi="仿宋" w:cs="宋体"/>
                <w:sz w:val="20"/>
                <w:szCs w:val="20"/>
              </w:rPr>
              <w:t>～</w:t>
            </w:r>
            <w:r w:rsidRPr="00A00AEB">
              <w:rPr>
                <w:rFonts w:ascii="仿宋" w:eastAsia="仿宋" w:hAnsi="仿宋" w:cs="宋体"/>
                <w:sz w:val="20"/>
                <w:szCs w:val="20"/>
              </w:rPr>
              <w:t>K734+077</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K735+697</w:t>
            </w:r>
            <w:r w:rsidR="005F476C" w:rsidRPr="00A00AEB">
              <w:rPr>
                <w:rFonts w:ascii="仿宋" w:eastAsia="仿宋" w:hAnsi="仿宋" w:cs="宋体"/>
                <w:sz w:val="20"/>
                <w:szCs w:val="20"/>
              </w:rPr>
              <w:t>～</w:t>
            </w:r>
            <w:r w:rsidRPr="00A00AEB">
              <w:rPr>
                <w:rFonts w:ascii="仿宋" w:eastAsia="仿宋" w:hAnsi="仿宋" w:cs="宋体"/>
                <w:sz w:val="20"/>
                <w:szCs w:val="20"/>
              </w:rPr>
              <w:t>K737+397</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K750+127</w:t>
            </w:r>
            <w:r w:rsidR="005F476C" w:rsidRPr="00A00AEB">
              <w:rPr>
                <w:rFonts w:ascii="仿宋" w:eastAsia="仿宋" w:hAnsi="仿宋" w:cs="宋体"/>
                <w:sz w:val="20"/>
                <w:szCs w:val="20"/>
              </w:rPr>
              <w:t>～</w:t>
            </w:r>
            <w:r w:rsidRPr="00A00AEB">
              <w:rPr>
                <w:rFonts w:ascii="仿宋" w:eastAsia="仿宋" w:hAnsi="仿宋" w:cs="宋体"/>
                <w:sz w:val="20"/>
                <w:szCs w:val="20"/>
              </w:rPr>
              <w:t>K750+327</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K750+497</w:t>
            </w:r>
            <w:r w:rsidR="005F476C" w:rsidRPr="00A00AEB">
              <w:rPr>
                <w:rFonts w:ascii="仿宋" w:eastAsia="仿宋" w:hAnsi="仿宋" w:cs="宋体"/>
                <w:sz w:val="20"/>
                <w:szCs w:val="20"/>
              </w:rPr>
              <w:t>～</w:t>
            </w:r>
            <w:r w:rsidRPr="00A00AEB">
              <w:rPr>
                <w:rFonts w:ascii="仿宋" w:eastAsia="仿宋" w:hAnsi="仿宋" w:cs="宋体"/>
                <w:sz w:val="20"/>
                <w:szCs w:val="20"/>
              </w:rPr>
              <w:t>K750+807</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K752+877</w:t>
            </w:r>
            <w:r w:rsidR="005F476C" w:rsidRPr="00A00AEB">
              <w:rPr>
                <w:rFonts w:ascii="仿宋" w:eastAsia="仿宋" w:hAnsi="仿宋" w:cs="宋体"/>
                <w:sz w:val="20"/>
                <w:szCs w:val="20"/>
              </w:rPr>
              <w:t>～</w:t>
            </w:r>
            <w:r w:rsidRPr="00A00AEB">
              <w:rPr>
                <w:rFonts w:ascii="仿宋" w:eastAsia="仿宋" w:hAnsi="仿宋" w:cs="宋体"/>
                <w:sz w:val="20"/>
                <w:szCs w:val="20"/>
              </w:rPr>
              <w:t>K753+117</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K760+729</w:t>
            </w:r>
            <w:r w:rsidR="005F476C" w:rsidRPr="00A00AEB">
              <w:rPr>
                <w:rFonts w:ascii="仿宋" w:eastAsia="仿宋" w:hAnsi="仿宋" w:cs="宋体"/>
                <w:sz w:val="20"/>
                <w:szCs w:val="20"/>
              </w:rPr>
              <w:t>～</w:t>
            </w:r>
            <w:r w:rsidRPr="00A00AEB">
              <w:rPr>
                <w:rFonts w:ascii="仿宋" w:eastAsia="仿宋" w:hAnsi="仿宋" w:cs="宋体"/>
                <w:sz w:val="20"/>
                <w:szCs w:val="20"/>
              </w:rPr>
              <w:t>K760+981</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K761+405</w:t>
            </w:r>
            <w:r w:rsidR="005F476C" w:rsidRPr="00A00AEB">
              <w:rPr>
                <w:rFonts w:ascii="仿宋" w:eastAsia="仿宋" w:hAnsi="仿宋" w:cs="宋体"/>
                <w:sz w:val="20"/>
                <w:szCs w:val="20"/>
              </w:rPr>
              <w:t>～</w:t>
            </w:r>
            <w:r w:rsidRPr="00A00AEB">
              <w:rPr>
                <w:rFonts w:ascii="仿宋" w:eastAsia="仿宋" w:hAnsi="仿宋" w:cs="宋体"/>
                <w:sz w:val="20"/>
                <w:szCs w:val="20"/>
              </w:rPr>
              <w:t>K762+163</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K764+820</w:t>
            </w:r>
            <w:r w:rsidR="005F476C" w:rsidRPr="00A00AEB">
              <w:rPr>
                <w:rFonts w:ascii="仿宋" w:eastAsia="仿宋" w:hAnsi="仿宋" w:cs="宋体"/>
                <w:sz w:val="20"/>
                <w:szCs w:val="20"/>
              </w:rPr>
              <w:t>～</w:t>
            </w:r>
            <w:r w:rsidRPr="00A00AEB">
              <w:rPr>
                <w:rFonts w:ascii="仿宋" w:eastAsia="仿宋" w:hAnsi="仿宋" w:cs="宋体"/>
                <w:sz w:val="20"/>
                <w:szCs w:val="20"/>
              </w:rPr>
              <w:t>K765+002</w:t>
            </w:r>
          </w:p>
        </w:tc>
        <w:tc>
          <w:tcPr>
            <w:tcW w:w="505" w:type="pct"/>
            <w:vMerge w:val="restart"/>
            <w:vAlign w:val="center"/>
          </w:tcPr>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8.6</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p w:rsidR="00D16331" w:rsidRPr="00A00AEB" w:rsidRDefault="00D16331" w:rsidP="00F80912">
            <w:pPr>
              <w:spacing w:line="276" w:lineRule="auto"/>
              <w:jc w:val="center"/>
              <w:rPr>
                <w:rFonts w:ascii="仿宋" w:eastAsia="仿宋" w:hAnsi="仿宋" w:cs="宋体"/>
                <w:sz w:val="20"/>
                <w:szCs w:val="20"/>
              </w:rPr>
            </w:pPr>
            <w:r w:rsidRPr="00A00AEB">
              <w:rPr>
                <w:rFonts w:ascii="仿宋" w:eastAsia="仿宋" w:hAnsi="仿宋" w:cs="宋体"/>
                <w:sz w:val="20"/>
                <w:szCs w:val="20"/>
              </w:rPr>
              <w:t>7.4</w:t>
            </w:r>
          </w:p>
        </w:tc>
        <w:tc>
          <w:tcPr>
            <w:tcW w:w="918" w:type="pct"/>
            <w:vMerge w:val="restar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渠坡失稳</w:t>
            </w: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暴雨洪水</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1-1</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渠道</w:t>
            </w:r>
            <w:r w:rsidRPr="00A00AEB">
              <w:rPr>
                <w:rFonts w:ascii="仿宋" w:eastAsia="仿宋" w:hAnsi="仿宋" w:cs="Times New Roman"/>
                <w:sz w:val="20"/>
                <w:szCs w:val="20"/>
              </w:rPr>
              <w:t>渗漏</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1-4</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调度运行</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1-6</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地震</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restar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渗流破坏</w:t>
            </w: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渠道</w:t>
            </w:r>
            <w:r w:rsidRPr="00A00AEB">
              <w:rPr>
                <w:rFonts w:ascii="仿宋" w:eastAsia="仿宋" w:hAnsi="仿宋" w:cs="Times New Roman"/>
                <w:sz w:val="20"/>
                <w:szCs w:val="20"/>
              </w:rPr>
              <w:t>渗漏</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1-4</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穿渠建筑物渗漏</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4-5</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restart"/>
            <w:vAlign w:val="center"/>
          </w:tcPr>
          <w:p w:rsidR="00D16331" w:rsidRPr="00A00AEB" w:rsidRDefault="00B0095B" w:rsidP="00F80912">
            <w:pPr>
              <w:pStyle w:val="23"/>
              <w:spacing w:line="276" w:lineRule="auto"/>
              <w:contextualSpacing/>
              <w:rPr>
                <w:rFonts w:ascii="仿宋" w:eastAsia="仿宋" w:hAnsi="仿宋" w:cs="Times New Roman"/>
                <w:sz w:val="20"/>
                <w:szCs w:val="20"/>
              </w:rPr>
            </w:pPr>
            <w:r w:rsidRPr="00B0095B">
              <w:rPr>
                <w:rFonts w:ascii="仿宋" w:eastAsia="仿宋" w:hAnsi="仿宋" w:cs="Times New Roman" w:hint="eastAsia"/>
                <w:sz w:val="20"/>
                <w:szCs w:val="20"/>
              </w:rPr>
              <w:t>洪水漫溢渠堤溃决</w:t>
            </w: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调度运行</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1-6</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渠道沉降变形</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1-3</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地震</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restar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kern w:val="0"/>
                <w:sz w:val="20"/>
                <w:szCs w:val="20"/>
              </w:rPr>
              <w:t>洪水浸泡渠堤外坡</w:t>
            </w: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暴雨洪水</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1-1</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kern w:val="0"/>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排水建筑物上下游</w:t>
            </w:r>
            <w:r w:rsidR="003331D2">
              <w:rPr>
                <w:rFonts w:ascii="仿宋" w:eastAsia="仿宋" w:hAnsi="仿宋" w:cs="Times New Roman"/>
                <w:sz w:val="20"/>
                <w:szCs w:val="20"/>
              </w:rPr>
              <w:t>通道</w:t>
            </w:r>
            <w:r w:rsidRPr="00A00AEB">
              <w:rPr>
                <w:rFonts w:ascii="仿宋" w:eastAsia="仿宋" w:hAnsi="仿宋" w:cs="Times New Roman"/>
                <w:sz w:val="20"/>
                <w:szCs w:val="20"/>
              </w:rPr>
              <w:t>堵塞</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w:t>
            </w:r>
            <w:r w:rsidR="00DC2A24">
              <w:rPr>
                <w:rFonts w:ascii="仿宋" w:eastAsia="仿宋" w:hAnsi="仿宋" w:cs="Times New Roman" w:hint="eastAsia"/>
                <w:sz w:val="20"/>
                <w:szCs w:val="20"/>
              </w:rPr>
              <w:t>9</w:t>
            </w:r>
            <w:r w:rsidRPr="00A00AEB">
              <w:rPr>
                <w:rFonts w:ascii="仿宋" w:eastAsia="仿宋" w:hAnsi="仿宋" w:cs="Times New Roman"/>
                <w:sz w:val="20"/>
                <w:szCs w:val="20"/>
              </w:rPr>
              <w:t>、4-</w:t>
            </w:r>
            <w:r w:rsidR="00DC2A24">
              <w:rPr>
                <w:rFonts w:ascii="仿宋" w:eastAsia="仿宋" w:hAnsi="仿宋" w:cs="Times New Roman" w:hint="eastAsia"/>
                <w:sz w:val="20"/>
                <w:szCs w:val="20"/>
              </w:rPr>
              <w:t>10</w:t>
            </w:r>
          </w:p>
        </w:tc>
      </w:tr>
      <w:tr w:rsidR="00D16331" w:rsidRPr="00A00AEB" w:rsidTr="00F80912">
        <w:trPr>
          <w:cantSplit/>
          <w:trHeight w:val="20"/>
          <w:tblHeader/>
          <w:jc w:val="center"/>
        </w:trPr>
        <w:tc>
          <w:tcPr>
            <w:tcW w:w="299"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823" w:type="pct"/>
            <w:vMerge/>
            <w:vAlign w:val="center"/>
          </w:tcPr>
          <w:p w:rsidR="00D16331" w:rsidRPr="00A00AEB" w:rsidRDefault="00D16331" w:rsidP="00F80912">
            <w:pPr>
              <w:spacing w:line="276" w:lineRule="auto"/>
              <w:jc w:val="center"/>
              <w:rPr>
                <w:rFonts w:ascii="仿宋" w:eastAsia="仿宋" w:hAnsi="仿宋"/>
                <w:sz w:val="20"/>
                <w:szCs w:val="20"/>
              </w:rPr>
            </w:pPr>
          </w:p>
        </w:tc>
        <w:tc>
          <w:tcPr>
            <w:tcW w:w="505" w:type="pct"/>
            <w:vMerge/>
            <w:vAlign w:val="center"/>
          </w:tcPr>
          <w:p w:rsidR="00D16331" w:rsidRPr="00A00AEB" w:rsidRDefault="00D16331" w:rsidP="00F80912">
            <w:pPr>
              <w:pStyle w:val="23"/>
              <w:spacing w:line="276" w:lineRule="auto"/>
              <w:contextualSpacing/>
              <w:rPr>
                <w:rFonts w:ascii="仿宋" w:eastAsia="仿宋" w:hAnsi="仿宋" w:cs="Times New Roman"/>
                <w:sz w:val="20"/>
                <w:szCs w:val="20"/>
              </w:rPr>
            </w:pPr>
          </w:p>
        </w:tc>
        <w:tc>
          <w:tcPr>
            <w:tcW w:w="918" w:type="pct"/>
            <w:vMerge/>
            <w:vAlign w:val="center"/>
          </w:tcPr>
          <w:p w:rsidR="00D16331" w:rsidRPr="00A00AEB" w:rsidRDefault="00D16331" w:rsidP="00F80912">
            <w:pPr>
              <w:pStyle w:val="23"/>
              <w:spacing w:line="276" w:lineRule="auto"/>
              <w:contextualSpacing/>
              <w:rPr>
                <w:rFonts w:ascii="仿宋" w:eastAsia="仿宋" w:hAnsi="仿宋" w:cs="Times New Roman"/>
                <w:kern w:val="0"/>
                <w:sz w:val="20"/>
                <w:szCs w:val="20"/>
              </w:rPr>
            </w:pPr>
          </w:p>
        </w:tc>
        <w:tc>
          <w:tcPr>
            <w:tcW w:w="1537"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排水建筑物淤堵</w:t>
            </w:r>
          </w:p>
        </w:tc>
        <w:tc>
          <w:tcPr>
            <w:tcW w:w="918" w:type="pct"/>
            <w:vAlign w:val="center"/>
          </w:tcPr>
          <w:p w:rsidR="00D16331" w:rsidRPr="00A00AEB" w:rsidRDefault="00D16331" w:rsidP="00F80912">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w:t>
            </w:r>
            <w:r w:rsidR="00DC2A24">
              <w:rPr>
                <w:rFonts w:ascii="仿宋" w:eastAsia="仿宋" w:hAnsi="仿宋" w:cs="Times New Roman" w:hint="eastAsia"/>
                <w:sz w:val="20"/>
                <w:szCs w:val="20"/>
              </w:rPr>
              <w:t>7</w:t>
            </w:r>
          </w:p>
        </w:tc>
      </w:tr>
    </w:tbl>
    <w:p w:rsidR="00D16331" w:rsidRPr="00A00AEB" w:rsidRDefault="00D16331" w:rsidP="00D16331">
      <w:pPr>
        <w:pStyle w:val="10"/>
        <w:ind w:firstLine="240"/>
        <w:outlineLvl w:val="9"/>
        <w:rPr>
          <w:rFonts w:hAnsi="黑体" w:cs="Times New Roman"/>
          <w:szCs w:val="24"/>
        </w:rPr>
      </w:pP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2</w:t>
      </w:r>
      <w:r w:rsidRPr="00A00AEB">
        <w:rPr>
          <w:rFonts w:ascii="Times New Roman" w:hAnsi="Times New Roman" w:cs="Times New Roman"/>
        </w:rPr>
        <w:t>）</w:t>
      </w:r>
      <w:r w:rsidRPr="00A00AEB">
        <w:rPr>
          <w:rFonts w:ascii="Times New Roman" w:hAnsi="Times New Roman" w:cs="Times New Roman" w:hint="eastAsia"/>
        </w:rPr>
        <w:t>不良地质条件渠道风险事件及风险因子</w:t>
      </w:r>
    </w:p>
    <w:p w:rsidR="00D16331" w:rsidRPr="00A00AEB" w:rsidRDefault="00D16331" w:rsidP="00063110">
      <w:pPr>
        <w:pStyle w:val="10"/>
        <w:ind w:firstLine="240"/>
        <w:jc w:val="center"/>
        <w:outlineLvl w:val="9"/>
      </w:pPr>
      <w:r w:rsidRPr="00A00AEB">
        <w:t>表</w:t>
      </w:r>
      <w:r w:rsidRPr="00A00AEB">
        <w:rPr>
          <w:rFonts w:hint="eastAsia"/>
        </w:rPr>
        <w:t>3.1</w:t>
      </w:r>
      <w:r w:rsidRPr="00A00AEB">
        <w:t>-2不良地质条件渠道风险事件及风险因子一览表</w:t>
      </w:r>
      <w:r w:rsidR="004C154C">
        <w:rPr>
          <w:rFonts w:hint="eastAsia"/>
        </w:rPr>
        <w:t>（含</w:t>
      </w:r>
      <w:r w:rsidR="004C154C">
        <w:rPr>
          <w:rFonts w:hint="eastAsia"/>
          <w:szCs w:val="24"/>
        </w:rPr>
        <w:t>深挖方、膨胀土、高地下水位、砂土液化、湿陷性黄土渠段</w:t>
      </w:r>
      <w:r w:rsidR="004C154C">
        <w:rPr>
          <w:rFonts w:hint="eastAsia"/>
        </w:rPr>
        <w:t>）</w:t>
      </w:r>
    </w:p>
    <w:tbl>
      <w:tblPr>
        <w:tblStyle w:val="aa"/>
        <w:tblW w:w="5000" w:type="pct"/>
        <w:tblLook w:val="04A0"/>
      </w:tblPr>
      <w:tblGrid>
        <w:gridCol w:w="675"/>
        <w:gridCol w:w="2694"/>
        <w:gridCol w:w="1135"/>
        <w:gridCol w:w="3091"/>
        <w:gridCol w:w="3313"/>
        <w:gridCol w:w="3310"/>
      </w:tblGrid>
      <w:tr w:rsidR="00D16331" w:rsidRPr="00A00AEB" w:rsidTr="00F80912">
        <w:trPr>
          <w:trHeight w:val="20"/>
        </w:trPr>
        <w:tc>
          <w:tcPr>
            <w:tcW w:w="237"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序号</w:t>
            </w:r>
          </w:p>
        </w:tc>
        <w:tc>
          <w:tcPr>
            <w:tcW w:w="947"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桩号</w:t>
            </w:r>
          </w:p>
        </w:tc>
        <w:tc>
          <w:tcPr>
            <w:tcW w:w="399"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风险</w:t>
            </w:r>
            <w:r w:rsidRPr="00A00AEB">
              <w:rPr>
                <w:rFonts w:ascii="仿宋" w:eastAsia="仿宋" w:hAnsi="仿宋" w:cs="Times New Roman"/>
                <w:sz w:val="20"/>
                <w:szCs w:val="20"/>
              </w:rPr>
              <w:t>量值</w:t>
            </w:r>
          </w:p>
        </w:tc>
        <w:tc>
          <w:tcPr>
            <w:tcW w:w="1087"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主要</w:t>
            </w:r>
            <w:r w:rsidRPr="00A00AEB">
              <w:rPr>
                <w:rFonts w:ascii="仿宋" w:eastAsia="仿宋" w:hAnsi="仿宋" w:cs="Times New Roman"/>
                <w:sz w:val="20"/>
                <w:szCs w:val="20"/>
              </w:rPr>
              <w:t>风险事件</w:t>
            </w:r>
          </w:p>
        </w:tc>
        <w:tc>
          <w:tcPr>
            <w:tcW w:w="1165"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主要风险因子（按重要性排序）</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风险</w:t>
            </w:r>
            <w:r w:rsidRPr="00A00AEB">
              <w:rPr>
                <w:rFonts w:ascii="仿宋" w:eastAsia="仿宋" w:hAnsi="仿宋" w:cs="Times New Roman" w:hint="eastAsia"/>
                <w:sz w:val="20"/>
                <w:szCs w:val="20"/>
              </w:rPr>
              <w:t>预防</w:t>
            </w:r>
            <w:r w:rsidRPr="00A00AEB">
              <w:rPr>
                <w:rFonts w:ascii="仿宋" w:eastAsia="仿宋" w:hAnsi="仿宋" w:cs="Times New Roman"/>
                <w:sz w:val="20"/>
                <w:szCs w:val="20"/>
              </w:rPr>
              <w:t>措施</w:t>
            </w:r>
            <w:r w:rsidRPr="00A00AEB">
              <w:rPr>
                <w:rFonts w:ascii="仿宋" w:eastAsia="仿宋" w:hAnsi="仿宋" w:cs="Times New Roman" w:hint="eastAsia"/>
                <w:sz w:val="20"/>
                <w:szCs w:val="20"/>
              </w:rPr>
              <w:t>编号</w:t>
            </w:r>
          </w:p>
        </w:tc>
      </w:tr>
      <w:tr w:rsidR="00D16331" w:rsidRPr="00A00AEB" w:rsidTr="00F80912">
        <w:trPr>
          <w:trHeight w:val="312"/>
        </w:trPr>
        <w:tc>
          <w:tcPr>
            <w:tcW w:w="237" w:type="pct"/>
            <w:vMerge w:val="restar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1</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2</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3</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7</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8</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9</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10</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11</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12</w:t>
            </w:r>
          </w:p>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13</w:t>
            </w:r>
          </w:p>
        </w:tc>
        <w:tc>
          <w:tcPr>
            <w:tcW w:w="947" w:type="pct"/>
            <w:vMerge w:val="restart"/>
            <w:vAlign w:val="center"/>
          </w:tcPr>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731+677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733+797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735+797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737+184</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737+397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741+897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741+897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742+997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742+997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745+117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745+117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747+363</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747+665</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748+561</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748+560</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758+917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758+917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760+397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760+397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763+987</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763+987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764+820</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765+002</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766+252</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K</w:t>
            </w:r>
            <w:r w:rsidRPr="00A00AEB">
              <w:rPr>
                <w:rFonts w:ascii="仿宋" w:eastAsia="仿宋" w:hAnsi="仿宋" w:cs="Times New Roman"/>
                <w:sz w:val="20"/>
                <w:szCs w:val="20"/>
              </w:rPr>
              <w:t>766+997</w:t>
            </w:r>
            <w:r w:rsidR="005F476C" w:rsidRPr="00A00AEB">
              <w:rPr>
                <w:rFonts w:ascii="仿宋" w:eastAsia="仿宋" w:hAnsi="仿宋" w:cs="Times New Roman" w:hint="eastAsia"/>
                <w:sz w:val="20"/>
                <w:szCs w:val="20"/>
              </w:rPr>
              <w:t>～</w:t>
            </w:r>
            <w:r w:rsidRPr="00A00AEB">
              <w:rPr>
                <w:rFonts w:ascii="仿宋" w:eastAsia="仿宋" w:hAnsi="仿宋" w:cs="Times New Roman" w:hint="eastAsia"/>
                <w:sz w:val="20"/>
                <w:szCs w:val="20"/>
              </w:rPr>
              <w:t>K</w:t>
            </w:r>
            <w:r w:rsidRPr="00A00AEB">
              <w:rPr>
                <w:rFonts w:ascii="仿宋" w:eastAsia="仿宋" w:hAnsi="仿宋" w:cs="Times New Roman"/>
                <w:sz w:val="20"/>
                <w:szCs w:val="20"/>
              </w:rPr>
              <w:t>771+733</w:t>
            </w:r>
          </w:p>
        </w:tc>
        <w:tc>
          <w:tcPr>
            <w:tcW w:w="399" w:type="pct"/>
            <w:vMerge w:val="restart"/>
            <w:vAlign w:val="center"/>
          </w:tcPr>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6.8</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6.8</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6.1</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6.2</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5.9</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6.1</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5.9</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5.9</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6.2</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6.0</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6.0</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6.0</w:t>
            </w:r>
          </w:p>
          <w:p w:rsidR="00D16331" w:rsidRPr="00A00AEB" w:rsidRDefault="00D16331" w:rsidP="00F80912">
            <w:pPr>
              <w:widowControl/>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6.1</w:t>
            </w:r>
          </w:p>
        </w:tc>
        <w:tc>
          <w:tcPr>
            <w:tcW w:w="1087" w:type="pct"/>
            <w:vMerge w:val="restar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渠道边坡开裂、塌滑</w:t>
            </w:r>
          </w:p>
        </w:tc>
        <w:tc>
          <w:tcPr>
            <w:tcW w:w="1165"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边坡变形</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2-1</w:t>
            </w:r>
          </w:p>
        </w:tc>
      </w:tr>
      <w:tr w:rsidR="00D16331" w:rsidRPr="00A00AEB" w:rsidTr="00F80912">
        <w:trPr>
          <w:trHeight w:val="312"/>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地下水位变幅</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2-2</w:t>
            </w:r>
          </w:p>
        </w:tc>
      </w:tr>
      <w:tr w:rsidR="00D16331" w:rsidRPr="00A00AEB" w:rsidTr="00F80912">
        <w:trPr>
          <w:trHeight w:val="642"/>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排水</w:t>
            </w:r>
            <w:r w:rsidRPr="00A00AEB">
              <w:rPr>
                <w:rFonts w:ascii="仿宋" w:eastAsia="仿宋" w:hAnsi="仿宋" w:cs="Times New Roman" w:hint="eastAsia"/>
                <w:sz w:val="20"/>
                <w:szCs w:val="20"/>
              </w:rPr>
              <w:t>孔</w:t>
            </w:r>
            <w:r w:rsidRPr="00A00AEB">
              <w:rPr>
                <w:rFonts w:ascii="仿宋" w:eastAsia="仿宋" w:hAnsi="仿宋" w:cs="Times New Roman"/>
                <w:sz w:val="20"/>
                <w:szCs w:val="20"/>
              </w:rPr>
              <w:t>堵塞</w:t>
            </w:r>
          </w:p>
        </w:tc>
        <w:tc>
          <w:tcPr>
            <w:tcW w:w="1164"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2-3</w:t>
            </w:r>
          </w:p>
        </w:tc>
      </w:tr>
      <w:tr w:rsidR="00D16331" w:rsidRPr="00A00AEB" w:rsidTr="00F80912">
        <w:trPr>
          <w:trHeight w:val="485"/>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restar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衬砌板局部隆起、开裂、位移</w:t>
            </w:r>
          </w:p>
        </w:tc>
        <w:tc>
          <w:tcPr>
            <w:tcW w:w="1165"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边坡变形</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2-1</w:t>
            </w:r>
          </w:p>
        </w:tc>
      </w:tr>
      <w:tr w:rsidR="00D16331" w:rsidRPr="00A00AEB" w:rsidTr="00F80912">
        <w:trPr>
          <w:trHeight w:val="484"/>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Del="00F038E2"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地下水位变幅</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2-2</w:t>
            </w:r>
          </w:p>
        </w:tc>
      </w:tr>
      <w:tr w:rsidR="00D16331" w:rsidRPr="00A00AEB" w:rsidTr="00F80912">
        <w:trPr>
          <w:trHeight w:val="484"/>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Del="00F038E2"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排水</w:t>
            </w:r>
            <w:r w:rsidRPr="00A00AEB">
              <w:rPr>
                <w:rFonts w:ascii="仿宋" w:eastAsia="仿宋" w:hAnsi="仿宋" w:cs="Times New Roman" w:hint="eastAsia"/>
                <w:sz w:val="20"/>
                <w:szCs w:val="20"/>
              </w:rPr>
              <w:t>孔</w:t>
            </w:r>
            <w:r w:rsidRPr="00A00AEB">
              <w:rPr>
                <w:rFonts w:ascii="仿宋" w:eastAsia="仿宋" w:hAnsi="仿宋" w:cs="Times New Roman"/>
                <w:sz w:val="20"/>
                <w:szCs w:val="20"/>
              </w:rPr>
              <w:t>堵塞</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2-3</w:t>
            </w:r>
          </w:p>
        </w:tc>
      </w:tr>
      <w:tr w:rsidR="00D16331" w:rsidRPr="00A00AEB" w:rsidTr="00F80912">
        <w:trPr>
          <w:trHeight w:val="485"/>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restar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边坡坡面渗水、坡面变形等</w:t>
            </w:r>
          </w:p>
        </w:tc>
        <w:tc>
          <w:tcPr>
            <w:tcW w:w="1165"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边坡变形</w:t>
            </w:r>
          </w:p>
        </w:tc>
        <w:tc>
          <w:tcPr>
            <w:tcW w:w="1164" w:type="pct"/>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2-1</w:t>
            </w:r>
          </w:p>
        </w:tc>
      </w:tr>
      <w:tr w:rsidR="00D16331" w:rsidRPr="00A00AEB" w:rsidTr="00F80912">
        <w:trPr>
          <w:trHeight w:val="484"/>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Del="00F038E2"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Del="002E7376"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地下水位变幅</w:t>
            </w:r>
          </w:p>
        </w:tc>
        <w:tc>
          <w:tcPr>
            <w:tcW w:w="1164"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2-2</w:t>
            </w:r>
          </w:p>
        </w:tc>
      </w:tr>
      <w:tr w:rsidR="00D16331" w:rsidRPr="00A00AEB" w:rsidTr="00F80912">
        <w:trPr>
          <w:trHeight w:val="484"/>
        </w:trPr>
        <w:tc>
          <w:tcPr>
            <w:tcW w:w="23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399" w:type="pct"/>
            <w:vMerge/>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1087" w:type="pct"/>
            <w:vMerge/>
            <w:vAlign w:val="center"/>
          </w:tcPr>
          <w:p w:rsidR="00D16331" w:rsidRPr="00A00AEB" w:rsidDel="00F038E2" w:rsidRDefault="00D16331" w:rsidP="00F80912">
            <w:pPr>
              <w:spacing w:line="360" w:lineRule="auto"/>
              <w:jc w:val="center"/>
              <w:rPr>
                <w:rFonts w:ascii="仿宋" w:eastAsia="仿宋" w:hAnsi="仿宋" w:cs="Times New Roman"/>
                <w:sz w:val="20"/>
                <w:szCs w:val="20"/>
              </w:rPr>
            </w:pPr>
          </w:p>
        </w:tc>
        <w:tc>
          <w:tcPr>
            <w:tcW w:w="1165" w:type="pct"/>
            <w:vAlign w:val="center"/>
          </w:tcPr>
          <w:p w:rsidR="00D16331" w:rsidRPr="00A00AEB" w:rsidDel="002E7376"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排水</w:t>
            </w:r>
            <w:r w:rsidRPr="00A00AEB">
              <w:rPr>
                <w:rFonts w:ascii="仿宋" w:eastAsia="仿宋" w:hAnsi="仿宋" w:cs="Times New Roman" w:hint="eastAsia"/>
                <w:sz w:val="20"/>
                <w:szCs w:val="20"/>
              </w:rPr>
              <w:t>孔</w:t>
            </w:r>
            <w:r w:rsidRPr="00A00AEB">
              <w:rPr>
                <w:rFonts w:ascii="仿宋" w:eastAsia="仿宋" w:hAnsi="仿宋" w:cs="Times New Roman"/>
                <w:sz w:val="20"/>
                <w:szCs w:val="20"/>
              </w:rPr>
              <w:t>堵塞</w:t>
            </w:r>
          </w:p>
        </w:tc>
        <w:tc>
          <w:tcPr>
            <w:tcW w:w="1164" w:type="pct"/>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2-3</w:t>
            </w:r>
          </w:p>
        </w:tc>
      </w:tr>
      <w:tr w:rsidR="00D16331" w:rsidRPr="00A00AEB" w:rsidTr="00F80912">
        <w:trPr>
          <w:trHeight w:val="457"/>
        </w:trPr>
        <w:tc>
          <w:tcPr>
            <w:tcW w:w="237" w:type="pct"/>
            <w:vMerge/>
            <w:tcBorders>
              <w:bottom w:val="single" w:sz="4" w:space="0" w:color="000000" w:themeColor="text1"/>
            </w:tcBorders>
            <w:vAlign w:val="center"/>
          </w:tcPr>
          <w:p w:rsidR="00D16331" w:rsidRPr="00A00AEB" w:rsidRDefault="00D16331" w:rsidP="00F80912">
            <w:pPr>
              <w:spacing w:line="360" w:lineRule="auto"/>
              <w:jc w:val="center"/>
              <w:rPr>
                <w:rFonts w:ascii="仿宋" w:eastAsia="仿宋" w:hAnsi="仿宋" w:cs="Times New Roman"/>
                <w:sz w:val="20"/>
                <w:szCs w:val="20"/>
              </w:rPr>
            </w:pPr>
          </w:p>
        </w:tc>
        <w:tc>
          <w:tcPr>
            <w:tcW w:w="947" w:type="pct"/>
            <w:vMerge/>
            <w:tcBorders>
              <w:bottom w:val="single" w:sz="4" w:space="0" w:color="000000" w:themeColor="text1"/>
            </w:tcBorders>
            <w:vAlign w:val="center"/>
          </w:tcPr>
          <w:p w:rsidR="00D16331" w:rsidRPr="00A00AEB" w:rsidRDefault="00D16331" w:rsidP="00F80912">
            <w:pPr>
              <w:widowControl/>
              <w:spacing w:line="360" w:lineRule="auto"/>
              <w:jc w:val="center"/>
              <w:rPr>
                <w:rFonts w:ascii="仿宋" w:eastAsia="仿宋" w:hAnsi="仿宋" w:cs="Times New Roman"/>
                <w:sz w:val="20"/>
                <w:szCs w:val="20"/>
              </w:rPr>
            </w:pPr>
          </w:p>
        </w:tc>
        <w:tc>
          <w:tcPr>
            <w:tcW w:w="399" w:type="pct"/>
            <w:vMerge/>
            <w:tcBorders>
              <w:bottom w:val="single" w:sz="4" w:space="0" w:color="000000" w:themeColor="text1"/>
            </w:tcBorders>
            <w:vAlign w:val="center"/>
          </w:tcPr>
          <w:p w:rsidR="00D16331" w:rsidRPr="00A00AEB" w:rsidRDefault="00D16331" w:rsidP="00F80912">
            <w:pPr>
              <w:widowControl/>
              <w:spacing w:line="360" w:lineRule="auto"/>
              <w:jc w:val="center"/>
              <w:rPr>
                <w:rFonts w:ascii="仿宋" w:eastAsia="仿宋" w:hAnsi="仿宋" w:cs="Times New Roman"/>
                <w:sz w:val="20"/>
                <w:szCs w:val="20"/>
              </w:rPr>
            </w:pPr>
          </w:p>
        </w:tc>
        <w:tc>
          <w:tcPr>
            <w:tcW w:w="1087" w:type="pct"/>
            <w:tcBorders>
              <w:bottom w:val="single" w:sz="4" w:space="0" w:color="000000" w:themeColor="text1"/>
            </w:tcBorders>
            <w:vAlign w:val="center"/>
          </w:tcPr>
          <w:p w:rsidR="00D16331" w:rsidRPr="00A00AEB"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边坡冲刷破坏</w:t>
            </w:r>
          </w:p>
        </w:tc>
        <w:tc>
          <w:tcPr>
            <w:tcW w:w="1165" w:type="pct"/>
            <w:tcBorders>
              <w:bottom w:val="single" w:sz="4" w:space="0" w:color="000000" w:themeColor="text1"/>
            </w:tcBorders>
            <w:vAlign w:val="center"/>
          </w:tcPr>
          <w:p w:rsidR="00D16331" w:rsidRPr="00A00AEB" w:rsidRDefault="00D16331" w:rsidP="00F80912">
            <w:pPr>
              <w:spacing w:line="360" w:lineRule="auto"/>
              <w:ind w:leftChars="-50" w:left="-105"/>
              <w:jc w:val="center"/>
              <w:rPr>
                <w:rFonts w:ascii="仿宋" w:eastAsia="仿宋" w:hAnsi="仿宋" w:cs="Times New Roman"/>
                <w:sz w:val="20"/>
                <w:szCs w:val="20"/>
              </w:rPr>
            </w:pPr>
            <w:r w:rsidRPr="00A00AEB">
              <w:rPr>
                <w:rFonts w:ascii="仿宋" w:eastAsia="仿宋" w:hAnsi="仿宋" w:cs="Times New Roman"/>
                <w:sz w:val="20"/>
                <w:szCs w:val="20"/>
              </w:rPr>
              <w:t>外水入渠</w:t>
            </w:r>
          </w:p>
        </w:tc>
        <w:tc>
          <w:tcPr>
            <w:tcW w:w="1164" w:type="pct"/>
            <w:tcBorders>
              <w:bottom w:val="single" w:sz="4" w:space="0" w:color="000000" w:themeColor="text1"/>
            </w:tcBorders>
            <w:vAlign w:val="center"/>
          </w:tcPr>
          <w:p w:rsidR="00D16331" w:rsidRPr="00A00AEB" w:rsidDel="00F038E2" w:rsidRDefault="00D16331" w:rsidP="00F80912">
            <w:pPr>
              <w:spacing w:line="360" w:lineRule="auto"/>
              <w:jc w:val="center"/>
              <w:rPr>
                <w:rFonts w:ascii="仿宋" w:eastAsia="仿宋" w:hAnsi="仿宋" w:cs="Times New Roman"/>
                <w:sz w:val="20"/>
                <w:szCs w:val="20"/>
              </w:rPr>
            </w:pPr>
            <w:r w:rsidRPr="00A00AEB">
              <w:rPr>
                <w:rFonts w:ascii="仿宋" w:eastAsia="仿宋" w:hAnsi="仿宋" w:cs="Times New Roman"/>
                <w:sz w:val="20"/>
                <w:szCs w:val="20"/>
              </w:rPr>
              <w:t>2-4</w:t>
            </w:r>
          </w:p>
        </w:tc>
      </w:tr>
    </w:tbl>
    <w:p w:rsidR="00D16331" w:rsidRPr="00A00AEB" w:rsidRDefault="00D16331" w:rsidP="00D16331">
      <w:pPr>
        <w:pStyle w:val="10"/>
        <w:ind w:firstLine="240"/>
        <w:outlineLvl w:val="9"/>
        <w:rPr>
          <w:rFonts w:ascii="Times New Roman" w:hAnsi="Times New Roman" w:cs="Times New Roman"/>
        </w:rPr>
        <w:sectPr w:rsidR="00D16331" w:rsidRPr="00A00AEB" w:rsidSect="00142839">
          <w:footerReference w:type="default" r:id="rId13"/>
          <w:pgSz w:w="16838" w:h="11906" w:orient="landscape"/>
          <w:pgMar w:top="1418" w:right="1418" w:bottom="1418" w:left="1418" w:header="851" w:footer="992" w:gutter="0"/>
          <w:pgNumType w:start="1"/>
          <w:cols w:space="425"/>
          <w:docGrid w:type="lines" w:linePitch="312"/>
        </w:sectPr>
      </w:pPr>
    </w:p>
    <w:p w:rsidR="00D16331" w:rsidRPr="00A00AEB" w:rsidRDefault="00D16331" w:rsidP="00D16331">
      <w:pPr>
        <w:pStyle w:val="30"/>
      </w:pPr>
      <w:r w:rsidRPr="00A00AEB">
        <w:lastRenderedPageBreak/>
        <w:t>3.1.2</w:t>
      </w:r>
      <w:r w:rsidRPr="00A00AEB">
        <w:rPr>
          <w:rFonts w:hint="eastAsia"/>
        </w:rPr>
        <w:t>输水渠道</w:t>
      </w:r>
      <w:r w:rsidR="00A5639F">
        <w:rPr>
          <w:rFonts w:hint="eastAsia"/>
        </w:rPr>
        <w:t>风险</w:t>
      </w:r>
      <w:r w:rsidRPr="00A00AEB">
        <w:rPr>
          <w:rFonts w:hint="eastAsia"/>
        </w:rPr>
        <w:t>预防措施</w:t>
      </w:r>
    </w:p>
    <w:p w:rsidR="00D16331" w:rsidRPr="00A00AEB" w:rsidRDefault="00D16331" w:rsidP="00D16331">
      <w:pPr>
        <w:pStyle w:val="10"/>
        <w:ind w:firstLineChars="0" w:firstLine="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2</w:t>
      </w:r>
      <w:r w:rsidRPr="00A00AEB">
        <w:rPr>
          <w:rFonts w:ascii="Times New Roman" w:hAnsi="Times New Roman" w:cs="Times New Roman"/>
        </w:rPr>
        <w:t>）</w:t>
      </w:r>
      <w:r w:rsidRPr="00A00AEB">
        <w:rPr>
          <w:rFonts w:ascii="Times New Roman" w:hAnsi="Times New Roman" w:cs="Times New Roman" w:hint="eastAsia"/>
        </w:rPr>
        <w:t>高</w:t>
      </w:r>
      <w:r w:rsidRPr="00A00AEB">
        <w:rPr>
          <w:rFonts w:ascii="Times New Roman" w:hAnsi="Times New Roman" w:cs="Times New Roman"/>
        </w:rPr>
        <w:t>填方渠道</w:t>
      </w:r>
      <w:r w:rsidR="00032D80">
        <w:rPr>
          <w:rFonts w:ascii="Times New Roman" w:hAnsi="Times New Roman" w:cs="Times New Roman"/>
        </w:rPr>
        <w:t>风险预防措施</w:t>
      </w:r>
    </w:p>
    <w:p w:rsidR="00D16331" w:rsidRPr="00A00AEB" w:rsidRDefault="00D16331" w:rsidP="00063110">
      <w:pPr>
        <w:pStyle w:val="10"/>
        <w:ind w:firstLine="240"/>
        <w:jc w:val="center"/>
        <w:outlineLvl w:val="9"/>
      </w:pPr>
      <w:r w:rsidRPr="00A00AEB">
        <w:t>表</w:t>
      </w:r>
      <w:r w:rsidRPr="00A00AEB">
        <w:rPr>
          <w:rFonts w:hint="eastAsia"/>
        </w:rPr>
        <w:t>3.1-</w:t>
      </w:r>
      <w:r w:rsidR="005F476C" w:rsidRPr="00A00AEB">
        <w:rPr>
          <w:rFonts w:hint="eastAsia"/>
        </w:rPr>
        <w:t xml:space="preserve">3  </w:t>
      </w:r>
      <w:r w:rsidRPr="00A00AEB">
        <w:rPr>
          <w:rFonts w:hint="eastAsia"/>
        </w:rPr>
        <w:t>高填方渠道</w:t>
      </w:r>
      <w:r w:rsidR="00032D80">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D16331" w:rsidRPr="00A00AEB" w:rsidTr="00F80912">
        <w:trPr>
          <w:cantSplit/>
          <w:trHeight w:val="20"/>
          <w:tblHeader/>
          <w:jc w:val="center"/>
        </w:trPr>
        <w:tc>
          <w:tcPr>
            <w:tcW w:w="600"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风险因子归类</w:t>
            </w: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序号</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w:t>
            </w:r>
          </w:p>
        </w:tc>
        <w:tc>
          <w:tcPr>
            <w:tcW w:w="2719" w:type="pct"/>
            <w:shd w:val="clear" w:color="auto" w:fill="auto"/>
            <w:vAlign w:val="center"/>
            <w:hideMark/>
          </w:tcPr>
          <w:p w:rsidR="00D16331" w:rsidRPr="00A00AEB" w:rsidRDefault="00D16331" w:rsidP="00021726">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预防措施</w:t>
            </w:r>
          </w:p>
        </w:tc>
      </w:tr>
      <w:tr w:rsidR="00D16331" w:rsidRPr="00A00AEB" w:rsidTr="00F80912">
        <w:trPr>
          <w:cantSplit/>
          <w:trHeight w:val="20"/>
          <w:tblHeader/>
          <w:jc w:val="center"/>
        </w:trPr>
        <w:tc>
          <w:tcPr>
            <w:tcW w:w="600" w:type="pct"/>
            <w:vMerge w:val="restar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自然因素</w:t>
            </w: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1-1</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暴雨洪水</w:t>
            </w:r>
          </w:p>
        </w:tc>
        <w:tc>
          <w:tcPr>
            <w:tcW w:w="2719" w:type="pct"/>
            <w:shd w:val="clear" w:color="auto" w:fill="auto"/>
            <w:vAlign w:val="center"/>
            <w:hideMark/>
          </w:tcPr>
          <w:p w:rsidR="003A29BE" w:rsidRPr="00A93D19" w:rsidRDefault="003A29BE" w:rsidP="003A29BE">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1）密切关注汛期天气预报；</w:t>
            </w:r>
          </w:p>
          <w:p w:rsidR="003A29BE" w:rsidRPr="00A93D19" w:rsidRDefault="003A29BE" w:rsidP="003A29BE">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2）加强雨季和汛期的风险排查，重点对挖方渠道检查</w:t>
            </w:r>
            <w:r w:rsidRPr="00A93D19">
              <w:rPr>
                <w:rFonts w:ascii="仿宋" w:eastAsia="仿宋" w:hAnsi="仿宋" w:cs="Times New Roman" w:hint="eastAsia"/>
                <w:kern w:val="0"/>
                <w:sz w:val="20"/>
              </w:rPr>
              <w:t>防洪堤及堤外积水情况，对填方渠道检查外坡雨淋沟情况；</w:t>
            </w:r>
          </w:p>
          <w:p w:rsidR="00D16331" w:rsidRPr="00A00AEB" w:rsidRDefault="003A29BE" w:rsidP="00F80912">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3）</w:t>
            </w:r>
            <w:r w:rsidRPr="00A93D19">
              <w:rPr>
                <w:rFonts w:ascii="仿宋" w:eastAsia="仿宋" w:hAnsi="仿宋" w:cs="Times New Roman" w:hint="eastAsia"/>
                <w:kern w:val="0"/>
                <w:sz w:val="20"/>
              </w:rPr>
              <w:t>根据暴雨预警信息，及时进行抢险人员、物料的布防。</w:t>
            </w:r>
          </w:p>
        </w:tc>
      </w:tr>
      <w:tr w:rsidR="00D16331" w:rsidRPr="00A00AEB" w:rsidTr="00F80912">
        <w:trPr>
          <w:cantSplit/>
          <w:trHeight w:val="20"/>
          <w:tblHeader/>
          <w:jc w:val="center"/>
        </w:trPr>
        <w:tc>
          <w:tcPr>
            <w:tcW w:w="600" w:type="pct"/>
            <w:vMerge/>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1-2</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极端气象</w:t>
            </w:r>
          </w:p>
        </w:tc>
        <w:tc>
          <w:tcPr>
            <w:tcW w:w="2719" w:type="pct"/>
            <w:shd w:val="clear" w:color="auto" w:fill="auto"/>
            <w:vAlign w:val="center"/>
            <w:hideMark/>
          </w:tcPr>
          <w:p w:rsidR="00D16331" w:rsidRPr="00A00AEB" w:rsidRDefault="00D16331" w:rsidP="007F317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密切关注天气情况及总干渠冰情，必要时需配合冰期输水调度方案。</w:t>
            </w:r>
          </w:p>
        </w:tc>
      </w:tr>
      <w:tr w:rsidR="00D16331" w:rsidRPr="00A00AEB" w:rsidTr="00F80912">
        <w:trPr>
          <w:cantSplit/>
          <w:trHeight w:val="20"/>
          <w:tblHeader/>
          <w:jc w:val="center"/>
        </w:trPr>
        <w:tc>
          <w:tcPr>
            <w:tcW w:w="600" w:type="pct"/>
            <w:vMerge w:val="restar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工程因素</w:t>
            </w: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1-3</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渠道沉降变形</w:t>
            </w:r>
          </w:p>
        </w:tc>
        <w:tc>
          <w:tcPr>
            <w:tcW w:w="2719" w:type="pct"/>
            <w:shd w:val="clear" w:color="auto" w:fill="auto"/>
            <w:vAlign w:val="center"/>
            <w:hideMark/>
          </w:tcPr>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（1）分析监测数据，判断渠道沉降变形是否收敛；</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（2）必要时采取工程措施，若为土质地基可植入树根桩加固，若为砂砾石或砾质土地基则采用灌浆方式。</w:t>
            </w:r>
          </w:p>
        </w:tc>
      </w:tr>
      <w:tr w:rsidR="00D16331" w:rsidRPr="00A00AEB" w:rsidTr="00F80912">
        <w:trPr>
          <w:cantSplit/>
          <w:trHeight w:val="20"/>
          <w:tblHeader/>
          <w:jc w:val="center"/>
        </w:trPr>
        <w:tc>
          <w:tcPr>
            <w:tcW w:w="600" w:type="pct"/>
            <w:vMerge/>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1-4</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（1）对填方渠道，在渗漏出口设置压浸平台，防止水土流失；</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（2）必要时采用小型围堰进行水下浇筑模袋混凝土和不分散混凝土局部修复或待总干渠停水检修期间统筹考虑，按照原设计结构及标准恢复或加固。</w:t>
            </w:r>
          </w:p>
        </w:tc>
      </w:tr>
      <w:tr w:rsidR="00D16331" w:rsidRPr="00A00AEB" w:rsidTr="00F80912">
        <w:trPr>
          <w:cantSplit/>
          <w:trHeight w:val="20"/>
          <w:tblHeader/>
          <w:jc w:val="center"/>
        </w:trPr>
        <w:tc>
          <w:tcPr>
            <w:tcW w:w="600" w:type="pct"/>
            <w:vMerge/>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1-5</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衬砌板隆起或裂缝</w:t>
            </w:r>
          </w:p>
        </w:tc>
        <w:tc>
          <w:tcPr>
            <w:tcW w:w="2719" w:type="pct"/>
            <w:vMerge/>
            <w:vAlign w:val="center"/>
            <w:hideMark/>
          </w:tcPr>
          <w:p w:rsidR="00D16331" w:rsidRPr="00A00AEB" w:rsidRDefault="00D16331" w:rsidP="00F80912">
            <w:pPr>
              <w:pStyle w:val="10"/>
              <w:spacing w:line="240" w:lineRule="exact"/>
              <w:ind w:firstLineChars="0" w:firstLine="0"/>
              <w:outlineLvl w:val="9"/>
              <w:rPr>
                <w:rFonts w:ascii="仿宋" w:eastAsia="仿宋" w:hAnsi="仿宋" w:cs="Times New Roman"/>
                <w:b/>
                <w:bCs/>
                <w:kern w:val="0"/>
                <w:sz w:val="20"/>
              </w:rPr>
            </w:pPr>
          </w:p>
        </w:tc>
      </w:tr>
      <w:tr w:rsidR="00D16331" w:rsidRPr="00A00AEB" w:rsidTr="00F80912">
        <w:trPr>
          <w:cantSplit/>
          <w:trHeight w:val="20"/>
          <w:tblHeader/>
          <w:jc w:val="center"/>
        </w:trPr>
        <w:tc>
          <w:tcPr>
            <w:tcW w:w="600" w:type="pct"/>
            <w:vMerge w:val="restar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管理因素</w:t>
            </w: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1-6</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调度运行</w:t>
            </w:r>
          </w:p>
        </w:tc>
        <w:tc>
          <w:tcPr>
            <w:tcW w:w="2719" w:type="pct"/>
            <w:shd w:val="clear" w:color="auto" w:fill="auto"/>
            <w:vAlign w:val="center"/>
            <w:hideMark/>
          </w:tcPr>
          <w:p w:rsidR="00D16331" w:rsidRPr="00A00AEB" w:rsidRDefault="003A29BE" w:rsidP="00F80912">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密切关注渠道水位，防止水位骤降及渠水漫溢。</w:t>
            </w:r>
          </w:p>
        </w:tc>
      </w:tr>
      <w:tr w:rsidR="00D16331" w:rsidRPr="00A00AEB" w:rsidTr="00F80912">
        <w:trPr>
          <w:cantSplit/>
          <w:trHeight w:val="20"/>
          <w:tblHeader/>
          <w:jc w:val="center"/>
        </w:trPr>
        <w:tc>
          <w:tcPr>
            <w:tcW w:w="600" w:type="pct"/>
            <w:vMerge/>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1-7</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抢险道路、设施</w:t>
            </w:r>
          </w:p>
        </w:tc>
        <w:tc>
          <w:tcPr>
            <w:tcW w:w="2719" w:type="pct"/>
            <w:shd w:val="clear" w:color="auto" w:fill="auto"/>
            <w:vAlign w:val="center"/>
            <w:hideMark/>
          </w:tcPr>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（1）对交通不便利的渠段增加沿渠抢险道路；</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w:t>
            </w:r>
            <w:r w:rsidR="003A29BE" w:rsidRPr="003A29BE">
              <w:rPr>
                <w:rFonts w:ascii="仿宋" w:eastAsia="仿宋" w:hAnsi="仿宋" w:cs="Times New Roman" w:hint="eastAsia"/>
                <w:kern w:val="0"/>
                <w:sz w:val="20"/>
              </w:rPr>
              <w:t>沿渠增设级配砂砾料备料区；</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（3）总干渠门禁系统自动化；</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（4）汛前对抢险道路进行风险排查，检查抢险设备调用、抢险物资的备料情况；</w:t>
            </w:r>
          </w:p>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（5）编制防汛应急预案。</w:t>
            </w:r>
          </w:p>
        </w:tc>
      </w:tr>
      <w:tr w:rsidR="00D16331" w:rsidRPr="00A00AEB" w:rsidTr="00F80912">
        <w:trPr>
          <w:cantSplit/>
          <w:trHeight w:val="20"/>
          <w:tblHeader/>
          <w:jc w:val="center"/>
        </w:trPr>
        <w:tc>
          <w:tcPr>
            <w:tcW w:w="600" w:type="pct"/>
            <w:vMerge w:val="restar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人为因素</w:t>
            </w: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1-8</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rsidR="00157869" w:rsidRDefault="003A29BE" w:rsidP="00021726">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（1）发现有相关违规行为，应及时上报；</w:t>
            </w:r>
          </w:p>
          <w:p w:rsidR="00157869" w:rsidRDefault="003A29BE" w:rsidP="00021726">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（2）与地方政府联系，拆除违规设施，制止违规施工；</w:t>
            </w:r>
          </w:p>
          <w:p w:rsidR="00D16331" w:rsidRPr="00A00AEB" w:rsidRDefault="003A29BE" w:rsidP="00F80912">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（3）对已存在的取土坑进行填平处理或在总干渠坡脚加强防护措施。</w:t>
            </w:r>
          </w:p>
        </w:tc>
      </w:tr>
      <w:tr w:rsidR="00D16331" w:rsidRPr="00A00AEB" w:rsidTr="00F80912">
        <w:trPr>
          <w:cantSplit/>
          <w:trHeight w:val="20"/>
          <w:tblHeader/>
          <w:jc w:val="center"/>
        </w:trPr>
        <w:tc>
          <w:tcPr>
            <w:tcW w:w="600" w:type="pct"/>
            <w:vMerge/>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1-9</w:t>
            </w:r>
          </w:p>
        </w:tc>
        <w:tc>
          <w:tcPr>
            <w:tcW w:w="1397" w:type="pct"/>
            <w:shd w:val="clear" w:color="auto" w:fill="auto"/>
            <w:vAlign w:val="center"/>
            <w:hideMark/>
          </w:tcPr>
          <w:p w:rsidR="00D16331" w:rsidRPr="00A00AEB" w:rsidRDefault="00D16331" w:rsidP="003B6204">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渠道内有阻水障碍物</w:t>
            </w:r>
          </w:p>
        </w:tc>
        <w:tc>
          <w:tcPr>
            <w:tcW w:w="2719" w:type="pct"/>
            <w:shd w:val="clear" w:color="auto" w:fill="auto"/>
            <w:vAlign w:val="center"/>
            <w:hideMark/>
          </w:tcPr>
          <w:p w:rsidR="00D16331" w:rsidRPr="00A00AEB" w:rsidRDefault="00D16331" w:rsidP="00F80912">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在确保衬砌板稳定的情况下，对渠道内抢险物资、设施进行清理</w:t>
            </w:r>
            <w:r w:rsidR="003A29BE">
              <w:rPr>
                <w:rFonts w:ascii="仿宋" w:eastAsia="仿宋" w:hAnsi="仿宋" w:cs="Times New Roman" w:hint="eastAsia"/>
                <w:kern w:val="0"/>
                <w:sz w:val="20"/>
              </w:rPr>
              <w:t>。</w:t>
            </w:r>
          </w:p>
        </w:tc>
      </w:tr>
    </w:tbl>
    <w:p w:rsidR="00D16331" w:rsidRPr="00A00AEB" w:rsidRDefault="00D16331" w:rsidP="00D16331">
      <w:pPr>
        <w:pStyle w:val="10"/>
        <w:ind w:firstLineChars="0" w:firstLine="0"/>
        <w:outlineLvl w:val="9"/>
        <w:rPr>
          <w:rFonts w:ascii="Times New Roman" w:hAnsi="Times New Roman" w:cs="Times New Roman"/>
          <w:sz w:val="28"/>
          <w:szCs w:val="28"/>
        </w:rPr>
      </w:pPr>
      <w:r w:rsidRPr="00A00AEB">
        <w:rPr>
          <w:rFonts w:ascii="Times New Roman" w:hAnsi="Times New Roman" w:cs="Times New Roman" w:hint="eastAsia"/>
          <w:sz w:val="28"/>
          <w:szCs w:val="28"/>
        </w:rPr>
        <w:lastRenderedPageBreak/>
        <w:t>（</w:t>
      </w:r>
      <w:r w:rsidRPr="00A00AEB">
        <w:rPr>
          <w:rFonts w:ascii="Times New Roman" w:hAnsi="Times New Roman" w:cs="Times New Roman" w:hint="eastAsia"/>
          <w:sz w:val="28"/>
          <w:szCs w:val="28"/>
        </w:rPr>
        <w:t>3</w:t>
      </w:r>
      <w:r w:rsidRPr="00A00AEB">
        <w:rPr>
          <w:rFonts w:ascii="Times New Roman" w:hAnsi="Times New Roman" w:cs="Times New Roman"/>
          <w:sz w:val="28"/>
          <w:szCs w:val="28"/>
        </w:rPr>
        <w:t>）</w:t>
      </w:r>
      <w:r w:rsidRPr="00A00AEB">
        <w:rPr>
          <w:rFonts w:ascii="Times New Roman" w:hAnsi="Times New Roman" w:cs="Times New Roman"/>
          <w:b/>
        </w:rPr>
        <w:t>不良地质条件渠道</w:t>
      </w:r>
      <w:r w:rsidR="00032D80">
        <w:rPr>
          <w:rFonts w:ascii="Times New Roman" w:hAnsi="Times New Roman" w:cs="Times New Roman"/>
          <w:b/>
        </w:rPr>
        <w:t>风险预防措施</w:t>
      </w:r>
    </w:p>
    <w:p w:rsidR="00D16331" w:rsidRPr="00A00AEB" w:rsidRDefault="00D16331" w:rsidP="00063110">
      <w:pPr>
        <w:pStyle w:val="10"/>
        <w:ind w:firstLine="240"/>
        <w:jc w:val="center"/>
        <w:outlineLvl w:val="9"/>
      </w:pPr>
      <w:r w:rsidRPr="00A00AEB">
        <w:t>表</w:t>
      </w:r>
      <w:r w:rsidRPr="00A00AEB">
        <w:rPr>
          <w:rFonts w:hint="eastAsia"/>
        </w:rPr>
        <w:t>3.1-</w:t>
      </w:r>
      <w:r w:rsidR="005F476C" w:rsidRPr="00A00AEB">
        <w:rPr>
          <w:rFonts w:hint="eastAsia"/>
        </w:rPr>
        <w:t xml:space="preserve">4  </w:t>
      </w:r>
      <w:r w:rsidRPr="00A00AEB">
        <w:t>不良地质条件渠道</w:t>
      </w:r>
      <w:r w:rsidR="00032D80">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D16331" w:rsidRPr="00A00AEB" w:rsidTr="008F033C">
        <w:trPr>
          <w:cantSplit/>
          <w:trHeight w:val="20"/>
          <w:tblHeader/>
          <w:jc w:val="center"/>
        </w:trPr>
        <w:tc>
          <w:tcPr>
            <w:tcW w:w="587"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风险因子归类</w:t>
            </w:r>
          </w:p>
        </w:tc>
        <w:tc>
          <w:tcPr>
            <w:tcW w:w="299" w:type="pct"/>
            <w:shd w:val="clear" w:color="auto" w:fill="auto"/>
            <w:vAlign w:val="center"/>
          </w:tcPr>
          <w:p w:rsidR="00D16331" w:rsidRPr="00A00AEB" w:rsidRDefault="00D16331" w:rsidP="00021726">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597" w:type="pct"/>
            <w:shd w:val="clear" w:color="auto" w:fill="auto"/>
            <w:vAlign w:val="center"/>
          </w:tcPr>
          <w:p w:rsidR="00D16331" w:rsidRPr="00A00AEB" w:rsidRDefault="00D16331" w:rsidP="00021726">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3517" w:type="pct"/>
            <w:shd w:val="clear" w:color="auto" w:fill="auto"/>
            <w:vAlign w:val="center"/>
          </w:tcPr>
          <w:p w:rsidR="00D16331" w:rsidRPr="00A00AEB" w:rsidRDefault="00D16331" w:rsidP="008F033C">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D16331" w:rsidRPr="00A00AEB" w:rsidTr="008F033C">
        <w:trPr>
          <w:cantSplit/>
          <w:trHeight w:val="20"/>
          <w:tblHeader/>
          <w:jc w:val="center"/>
        </w:trPr>
        <w:tc>
          <w:tcPr>
            <w:tcW w:w="587" w:type="pct"/>
            <w:vMerge w:val="restar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工程因素</w:t>
            </w:r>
          </w:p>
        </w:tc>
        <w:tc>
          <w:tcPr>
            <w:tcW w:w="299"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2-1</w:t>
            </w:r>
          </w:p>
        </w:tc>
        <w:tc>
          <w:tcPr>
            <w:tcW w:w="597" w:type="pct"/>
            <w:shd w:val="clear" w:color="auto" w:fill="auto"/>
            <w:vAlign w:val="center"/>
          </w:tcPr>
          <w:p w:rsidR="00D16331" w:rsidRPr="00A00AEB" w:rsidRDefault="00D16331">
            <w:pPr>
              <w:widowControl/>
              <w:spacing w:line="46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（1）加强地下水位监测，分析地下水位变化规律</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（2）对边坡出现的渗水点，分析产生原因和对边坡变形的影响</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（3）对局部个别衬砌板隆起现象，分析附近地下水位监测和渗压计监测资料是否超标</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（4）对于地下水位超标的渠段，及时采取有效的降、排水措施，补打排水孔、排水井，疏通排水管路</w:t>
            </w:r>
            <w:r w:rsidR="00C94234">
              <w:rPr>
                <w:rFonts w:ascii="仿宋" w:eastAsia="仿宋" w:hAnsi="仿宋" w:cs="Times New Roman" w:hint="eastAsia"/>
                <w:kern w:val="0"/>
                <w:sz w:val="20"/>
                <w:szCs w:val="20"/>
              </w:rPr>
              <w:t>，</w:t>
            </w:r>
            <w:r w:rsidRPr="00A00AEB">
              <w:rPr>
                <w:rFonts w:ascii="仿宋" w:eastAsia="仿宋" w:hAnsi="仿宋" w:cs="Times New Roman" w:hint="eastAsia"/>
                <w:kern w:val="0"/>
                <w:sz w:val="20"/>
                <w:szCs w:val="20"/>
              </w:rPr>
              <w:t>必要时增加抽排措施。</w:t>
            </w:r>
          </w:p>
        </w:tc>
      </w:tr>
      <w:tr w:rsidR="00D16331" w:rsidRPr="00A00AEB" w:rsidTr="008F033C">
        <w:trPr>
          <w:cantSplit/>
          <w:trHeight w:val="20"/>
          <w:tblHeader/>
          <w:jc w:val="center"/>
        </w:trPr>
        <w:tc>
          <w:tcPr>
            <w:tcW w:w="587" w:type="pct"/>
            <w:vMerge/>
            <w:shd w:val="clear" w:color="auto" w:fill="auto"/>
            <w:vAlign w:val="center"/>
          </w:tcPr>
          <w:p w:rsidR="00D16331" w:rsidRPr="00A00AEB" w:rsidRDefault="00D16331" w:rsidP="00021726">
            <w:pPr>
              <w:widowControl/>
              <w:spacing w:line="380" w:lineRule="exact"/>
              <w:jc w:val="center"/>
              <w:rPr>
                <w:rFonts w:ascii="仿宋" w:eastAsia="仿宋" w:hAnsi="仿宋" w:cs="Times New Roman"/>
                <w:kern w:val="0"/>
                <w:sz w:val="20"/>
                <w:szCs w:val="20"/>
              </w:rPr>
            </w:pPr>
          </w:p>
        </w:tc>
        <w:tc>
          <w:tcPr>
            <w:tcW w:w="299"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2-2</w:t>
            </w:r>
          </w:p>
        </w:tc>
        <w:tc>
          <w:tcPr>
            <w:tcW w:w="597" w:type="pct"/>
            <w:shd w:val="clear" w:color="auto" w:fill="auto"/>
            <w:vAlign w:val="center"/>
          </w:tcPr>
          <w:p w:rsidR="00D16331" w:rsidRPr="00A00AEB" w:rsidRDefault="00D16331">
            <w:pPr>
              <w:widowControl/>
              <w:spacing w:line="46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边坡变形</w:t>
            </w:r>
          </w:p>
        </w:tc>
        <w:tc>
          <w:tcPr>
            <w:tcW w:w="3517" w:type="pct"/>
            <w:shd w:val="clear" w:color="auto" w:fill="auto"/>
            <w:vAlign w:val="center"/>
          </w:tcPr>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（2）对个别部位衬砌板隆起、开裂情况，分析原因，制定相应工程措施</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（3）边坡裂缝，采取封堵措施，避免地表水渗入加速边坡变形破坏</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（4）边坡出现较大变形、采取补打抗滑桩、减载和加强排水措施</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（5）衬砌板隆起、开裂和位移采取压重、打排水孔减压处理。</w:t>
            </w:r>
          </w:p>
        </w:tc>
      </w:tr>
      <w:tr w:rsidR="00D16331" w:rsidRPr="00A00AEB" w:rsidTr="008F033C">
        <w:trPr>
          <w:cantSplit/>
          <w:trHeight w:val="20"/>
          <w:tblHeader/>
          <w:jc w:val="center"/>
        </w:trPr>
        <w:tc>
          <w:tcPr>
            <w:tcW w:w="587" w:type="pct"/>
            <w:vMerge/>
            <w:shd w:val="clear" w:color="auto" w:fill="auto"/>
            <w:vAlign w:val="center"/>
          </w:tcPr>
          <w:p w:rsidR="00D16331" w:rsidRPr="00A00AEB" w:rsidRDefault="00D16331" w:rsidP="00021726">
            <w:pPr>
              <w:widowControl/>
              <w:spacing w:line="380" w:lineRule="exact"/>
              <w:jc w:val="center"/>
              <w:rPr>
                <w:rFonts w:ascii="仿宋" w:eastAsia="仿宋" w:hAnsi="仿宋" w:cs="Times New Roman"/>
                <w:kern w:val="0"/>
                <w:sz w:val="20"/>
                <w:szCs w:val="20"/>
              </w:rPr>
            </w:pPr>
          </w:p>
        </w:tc>
        <w:tc>
          <w:tcPr>
            <w:tcW w:w="299"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2-3</w:t>
            </w:r>
          </w:p>
        </w:tc>
        <w:tc>
          <w:tcPr>
            <w:tcW w:w="597" w:type="pct"/>
            <w:shd w:val="clear" w:color="auto" w:fill="auto"/>
            <w:vAlign w:val="center"/>
          </w:tcPr>
          <w:p w:rsidR="00D16331" w:rsidRPr="00A00AEB" w:rsidRDefault="00D16331">
            <w:pPr>
              <w:widowControl/>
              <w:spacing w:line="46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排水</w:t>
            </w:r>
            <w:r w:rsidR="00875043">
              <w:rPr>
                <w:rFonts w:ascii="仿宋" w:eastAsia="仿宋" w:hAnsi="仿宋" w:cs="Times New Roman" w:hint="eastAsia"/>
                <w:kern w:val="0"/>
                <w:sz w:val="20"/>
                <w:szCs w:val="20"/>
              </w:rPr>
              <w:t>设</w:t>
            </w:r>
            <w:r w:rsidR="00875043" w:rsidRPr="00A00AEB">
              <w:rPr>
                <w:rFonts w:ascii="仿宋" w:eastAsia="仿宋" w:hAnsi="仿宋" w:cs="Times New Roman" w:hint="eastAsia"/>
                <w:kern w:val="0"/>
                <w:sz w:val="20"/>
                <w:szCs w:val="20"/>
              </w:rPr>
              <w:t>施</w:t>
            </w:r>
            <w:r w:rsidRPr="00A00AEB">
              <w:rPr>
                <w:rFonts w:ascii="仿宋" w:eastAsia="仿宋" w:hAnsi="仿宋" w:cs="Times New Roman" w:hint="eastAsia"/>
                <w:kern w:val="0"/>
                <w:sz w:val="20"/>
                <w:szCs w:val="20"/>
              </w:rPr>
              <w:t>堵塞</w:t>
            </w:r>
          </w:p>
        </w:tc>
        <w:tc>
          <w:tcPr>
            <w:tcW w:w="3517" w:type="pct"/>
            <w:shd w:val="clear" w:color="auto" w:fill="auto"/>
            <w:vAlign w:val="center"/>
          </w:tcPr>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（1）针对边坡局部渗水和个别衬砌板隆起开裂情况，检查边坡排水</w:t>
            </w:r>
            <w:r w:rsidR="00A554A6">
              <w:rPr>
                <w:rFonts w:ascii="仿宋" w:eastAsia="仿宋" w:hAnsi="仿宋" w:cs="Times New Roman" w:hint="eastAsia"/>
                <w:kern w:val="0"/>
                <w:sz w:val="20"/>
                <w:szCs w:val="20"/>
              </w:rPr>
              <w:t>设施</w:t>
            </w:r>
            <w:r w:rsidRPr="00A00AEB">
              <w:rPr>
                <w:rFonts w:ascii="仿宋" w:eastAsia="仿宋" w:hAnsi="仿宋" w:cs="Times New Roman" w:hint="eastAsia"/>
                <w:kern w:val="0"/>
                <w:sz w:val="20"/>
                <w:szCs w:val="20"/>
              </w:rPr>
              <w:t>堵塞情况</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（2）分析地下水位监测资料，分析衬砌板下渗压数值是否超标</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（3）对于排水措施存在问题的渠段，预防措施包括：疏通排水设施、补打排水孔和排水井等</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（4）找出排水设施失效原因，针对衬砌板隆起、开裂情况，采取压重和补打排水孔措施</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D16331" w:rsidRPr="00A00AEB" w:rsidTr="008F033C">
        <w:trPr>
          <w:cantSplit/>
          <w:trHeight w:val="20"/>
          <w:tblHeader/>
          <w:jc w:val="center"/>
        </w:trPr>
        <w:tc>
          <w:tcPr>
            <w:tcW w:w="587"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自然因素</w:t>
            </w:r>
          </w:p>
        </w:tc>
        <w:tc>
          <w:tcPr>
            <w:tcW w:w="299" w:type="pct"/>
            <w:shd w:val="clear" w:color="auto" w:fill="auto"/>
            <w:vAlign w:val="center"/>
          </w:tcPr>
          <w:p w:rsidR="00D16331" w:rsidRPr="00A00AEB" w:rsidRDefault="00D16331">
            <w:pPr>
              <w:widowControl/>
              <w:spacing w:line="38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2-4</w:t>
            </w:r>
          </w:p>
        </w:tc>
        <w:tc>
          <w:tcPr>
            <w:tcW w:w="597" w:type="pct"/>
            <w:shd w:val="clear" w:color="auto" w:fill="auto"/>
            <w:vAlign w:val="center"/>
          </w:tcPr>
          <w:p w:rsidR="00D16331" w:rsidRPr="00A00AEB" w:rsidRDefault="00D16331">
            <w:pPr>
              <w:widowControl/>
              <w:spacing w:line="46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外水入渠</w:t>
            </w:r>
          </w:p>
        </w:tc>
        <w:tc>
          <w:tcPr>
            <w:tcW w:w="3517" w:type="pct"/>
            <w:shd w:val="clear" w:color="auto" w:fill="auto"/>
            <w:vAlign w:val="center"/>
          </w:tcPr>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（1）经常检查、疏通地表排水沟，保持排水沟畅通</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（2）经常检查渠道外侧地形是否因当地工程建设，改变地表水的排泄通道，造成</w:t>
            </w:r>
            <w:r w:rsidR="00550E6F">
              <w:rPr>
                <w:rFonts w:ascii="仿宋" w:eastAsia="仿宋" w:hAnsi="仿宋" w:cs="Times New Roman" w:hint="eastAsia"/>
                <w:kern w:val="0"/>
                <w:sz w:val="20"/>
                <w:szCs w:val="20"/>
              </w:rPr>
              <w:t>汇</w:t>
            </w:r>
            <w:r w:rsidRPr="00A00AEB">
              <w:rPr>
                <w:rFonts w:ascii="仿宋" w:eastAsia="仿宋" w:hAnsi="仿宋" w:cs="Times New Roman" w:hint="eastAsia"/>
                <w:kern w:val="0"/>
                <w:sz w:val="20"/>
                <w:szCs w:val="20"/>
              </w:rPr>
              <w:t>流面积的改变，原有排水沟规模是否满足要求</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（3）渠道开挖边坡外部设置排水沟，及时导走地表水流</w:t>
            </w:r>
            <w:r w:rsidR="00C94234">
              <w:rPr>
                <w:rFonts w:ascii="仿宋" w:eastAsia="仿宋" w:hAnsi="仿宋" w:cs="Times New Roman" w:hint="eastAsia"/>
                <w:kern w:val="0"/>
                <w:sz w:val="20"/>
                <w:szCs w:val="20"/>
              </w:rPr>
              <w:t>；</w:t>
            </w:r>
          </w:p>
          <w:p w:rsidR="00D16331" w:rsidRPr="00A00AEB" w:rsidRDefault="00D16331" w:rsidP="008F033C">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（4）对存在外溢风险的排水渡槽采取控制措施。</w:t>
            </w:r>
          </w:p>
        </w:tc>
      </w:tr>
    </w:tbl>
    <w:p w:rsidR="00D16331" w:rsidRPr="00A00AEB" w:rsidRDefault="00D16331" w:rsidP="00D16331">
      <w:pPr>
        <w:pStyle w:val="30"/>
      </w:pPr>
      <w:r w:rsidRPr="00A00AEB">
        <w:rPr>
          <w:rFonts w:hint="eastAsia"/>
        </w:rPr>
        <w:lastRenderedPageBreak/>
        <w:t>3.1.3</w:t>
      </w:r>
      <w:r w:rsidRPr="00A00AEB">
        <w:rPr>
          <w:rFonts w:hint="eastAsia"/>
        </w:rPr>
        <w:t>输水</w:t>
      </w:r>
      <w:r w:rsidRPr="00A00AEB">
        <w:t>渠道</w:t>
      </w:r>
      <w:r w:rsidR="00A5639F">
        <w:t>风险</w:t>
      </w:r>
      <w:r w:rsidRPr="00A00AEB">
        <w:t>控制措施</w:t>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1</w:t>
      </w:r>
      <w:r w:rsidRPr="00A00AEB">
        <w:rPr>
          <w:rFonts w:ascii="Times New Roman" w:hAnsi="Times New Roman" w:cs="Times New Roman"/>
        </w:rPr>
        <w:t>）</w:t>
      </w:r>
      <w:r w:rsidRPr="00A00AEB">
        <w:rPr>
          <w:rFonts w:ascii="Times New Roman" w:hAnsi="Times New Roman" w:cs="Times New Roman" w:hint="eastAsia"/>
        </w:rPr>
        <w:t>输水</w:t>
      </w:r>
      <w:r w:rsidRPr="00A00AEB">
        <w:rPr>
          <w:rFonts w:ascii="Times New Roman" w:hAnsi="Times New Roman" w:cs="Times New Roman"/>
        </w:rPr>
        <w:t>渠道</w:t>
      </w:r>
      <w:r w:rsidR="00032D80">
        <w:rPr>
          <w:rFonts w:ascii="Times New Roman" w:hAnsi="Times New Roman" w:cs="Times New Roman"/>
        </w:rPr>
        <w:t>风险控制措施</w:t>
      </w:r>
    </w:p>
    <w:p w:rsidR="00D16331" w:rsidRPr="00A00AEB" w:rsidRDefault="00D16331" w:rsidP="00063110">
      <w:pPr>
        <w:pStyle w:val="10"/>
        <w:ind w:firstLine="240"/>
        <w:jc w:val="center"/>
        <w:outlineLvl w:val="9"/>
      </w:pPr>
      <w:r w:rsidRPr="00A00AEB">
        <w:t>表</w:t>
      </w:r>
      <w:r w:rsidRPr="00A00AEB">
        <w:rPr>
          <w:rFonts w:hint="eastAsia"/>
        </w:rPr>
        <w:t>3.1-</w:t>
      </w:r>
      <w:r w:rsidR="005F476C" w:rsidRPr="00A00AEB">
        <w:rPr>
          <w:rFonts w:hint="eastAsia"/>
        </w:rPr>
        <w:t xml:space="preserve">5  </w:t>
      </w:r>
      <w:r w:rsidRPr="00A00AEB">
        <w:rPr>
          <w:rFonts w:hint="eastAsia"/>
        </w:rPr>
        <w:t>输水渠道</w:t>
      </w:r>
      <w:r w:rsidR="00032D80">
        <w:t>风险控制措施</w:t>
      </w:r>
      <w:r w:rsidRPr="00A00AEB">
        <w:t>一览表</w:t>
      </w:r>
      <w:r w:rsidRPr="00A00AEB">
        <w:rPr>
          <w:rFonts w:hint="eastAsia"/>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416"/>
        <w:gridCol w:w="10965"/>
      </w:tblGrid>
      <w:tr w:rsidR="00D16331" w:rsidRPr="00A00AEB" w:rsidTr="003B6204">
        <w:trPr>
          <w:cantSplit/>
          <w:trHeight w:val="20"/>
          <w:tblHeader/>
        </w:trPr>
        <w:tc>
          <w:tcPr>
            <w:tcW w:w="1144" w:type="pct"/>
            <w:gridSpan w:val="3"/>
            <w:vAlign w:val="center"/>
          </w:tcPr>
          <w:p w:rsidR="00D16331" w:rsidRPr="00A00AEB" w:rsidRDefault="00D16331">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风险事件分类</w:t>
            </w:r>
          </w:p>
        </w:tc>
        <w:tc>
          <w:tcPr>
            <w:tcW w:w="3856" w:type="pct"/>
            <w:vMerge w:val="restart"/>
            <w:vAlign w:val="center"/>
          </w:tcPr>
          <w:p w:rsidR="00D16331" w:rsidRPr="00A00AEB" w:rsidRDefault="00032D80" w:rsidP="00914C61">
            <w:pPr>
              <w:pStyle w:val="10"/>
              <w:spacing w:line="26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D16331" w:rsidRPr="00A00AEB" w:rsidTr="003B6204">
        <w:trPr>
          <w:cantSplit/>
          <w:trHeight w:val="20"/>
          <w:tblHeader/>
        </w:trPr>
        <w:tc>
          <w:tcPr>
            <w:tcW w:w="308" w:type="pct"/>
            <w:vAlign w:val="center"/>
          </w:tcPr>
          <w:p w:rsidR="00D16331" w:rsidRPr="00A00AEB" w:rsidRDefault="00D16331">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编号</w:t>
            </w:r>
          </w:p>
        </w:tc>
        <w:tc>
          <w:tcPr>
            <w:tcW w:w="836" w:type="pct"/>
            <w:gridSpan w:val="2"/>
            <w:vAlign w:val="center"/>
          </w:tcPr>
          <w:p w:rsidR="00D16331" w:rsidRPr="00A00AEB" w:rsidRDefault="00D16331">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类型</w:t>
            </w:r>
          </w:p>
        </w:tc>
        <w:tc>
          <w:tcPr>
            <w:tcW w:w="3856" w:type="pct"/>
            <w:vMerge/>
            <w:vAlign w:val="center"/>
          </w:tcPr>
          <w:p w:rsidR="00D16331" w:rsidRPr="00A00AEB" w:rsidRDefault="00D16331" w:rsidP="00914C61">
            <w:pPr>
              <w:pStyle w:val="10"/>
              <w:spacing w:line="260" w:lineRule="exact"/>
              <w:ind w:firstLineChars="0" w:firstLine="0"/>
              <w:outlineLvl w:val="9"/>
              <w:rPr>
                <w:rFonts w:ascii="仿宋" w:eastAsia="仿宋" w:hAnsi="仿宋" w:cs="Times New Roman"/>
                <w:b/>
                <w:bCs/>
                <w:kern w:val="0"/>
                <w:sz w:val="20"/>
              </w:rPr>
            </w:pPr>
          </w:p>
        </w:tc>
      </w:tr>
      <w:tr w:rsidR="00D16331" w:rsidRPr="00A00AEB" w:rsidTr="003B6204">
        <w:trPr>
          <w:cantSplit/>
          <w:trHeight w:val="20"/>
        </w:trPr>
        <w:tc>
          <w:tcPr>
            <w:tcW w:w="30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1</w:t>
            </w:r>
          </w:p>
        </w:tc>
        <w:tc>
          <w:tcPr>
            <w:tcW w:w="33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渠坡</w:t>
            </w:r>
          </w:p>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失稳</w:t>
            </w: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渠堤外坡</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（1）变形体顶沿滑裂面进行封闭防渗处理；</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（2）沿变形体下缘设置排水反滤体；</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（4）变形体外露区域采用防水膜覆盖。</w:t>
            </w:r>
          </w:p>
        </w:tc>
      </w:tr>
      <w:tr w:rsidR="00D16331" w:rsidRPr="00A00AEB" w:rsidTr="003B6204">
        <w:trPr>
          <w:cantSplit/>
          <w:trHeight w:val="20"/>
        </w:trPr>
        <w:tc>
          <w:tcPr>
            <w:tcW w:w="30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sz w:val="20"/>
              </w:rPr>
            </w:pPr>
          </w:p>
        </w:tc>
        <w:tc>
          <w:tcPr>
            <w:tcW w:w="33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kern w:val="0"/>
                <w:sz w:val="20"/>
              </w:rPr>
            </w:pP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过水断面内坡</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（1）变形体顶沿滑裂面进行封闭防渗处理；</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（2）在一级马道路缘石外侧以静压方式植入钢管桩。</w:t>
            </w:r>
          </w:p>
        </w:tc>
      </w:tr>
      <w:tr w:rsidR="00D16331" w:rsidRPr="00A00AEB" w:rsidTr="003B6204">
        <w:trPr>
          <w:cantSplit/>
          <w:trHeight w:val="20"/>
        </w:trPr>
        <w:tc>
          <w:tcPr>
            <w:tcW w:w="30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sz w:val="20"/>
              </w:rPr>
            </w:pPr>
          </w:p>
        </w:tc>
        <w:tc>
          <w:tcPr>
            <w:tcW w:w="33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kern w:val="0"/>
                <w:sz w:val="20"/>
              </w:rPr>
            </w:pP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一级马道以上边坡</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（1）变形体位于坡顶：变形体上部开挖减载；变形体顶沿滑裂面进行封闭防渗处理，变形体表面和坡顶采用防水膜覆盖</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D16331" w:rsidRPr="00A00AEB" w:rsidTr="003B6204">
        <w:trPr>
          <w:cantSplit/>
          <w:trHeight w:val="20"/>
        </w:trPr>
        <w:tc>
          <w:tcPr>
            <w:tcW w:w="30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2</w:t>
            </w:r>
          </w:p>
        </w:tc>
        <w:tc>
          <w:tcPr>
            <w:tcW w:w="33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渗流</w:t>
            </w:r>
          </w:p>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破坏</w:t>
            </w: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集中渗漏、</w:t>
            </w:r>
          </w:p>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流土</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（1）在集中渗漏出口设置压浸平台，防止水土流失；</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（2）迅速查明渗漏通道；</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（3）靠近渗漏通道入口处（靠近迎水侧、建筑物结构缝、贯穿性裂缝）采用粘土、土工膜封闭渗源。</w:t>
            </w:r>
          </w:p>
        </w:tc>
      </w:tr>
      <w:tr w:rsidR="00D16331" w:rsidRPr="00A00AEB" w:rsidTr="003B6204">
        <w:trPr>
          <w:cantSplit/>
          <w:trHeight w:val="20"/>
        </w:trPr>
        <w:tc>
          <w:tcPr>
            <w:tcW w:w="30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sz w:val="20"/>
              </w:rPr>
            </w:pPr>
          </w:p>
        </w:tc>
        <w:tc>
          <w:tcPr>
            <w:tcW w:w="33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kern w:val="0"/>
                <w:sz w:val="20"/>
              </w:rPr>
            </w:pP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管涌</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（3）在进行管涌出水口处理同时，在排水反滤体外围采用编织袋码砌形成围井或采用装配式围井；</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（4）在管涌出水口处置同时，迅速查明管涌通道；</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（5）靠近管涌通道入口处或渠堤迎水侧采用无毒化学堵漏材料封闭通道源头。</w:t>
            </w:r>
          </w:p>
        </w:tc>
      </w:tr>
      <w:tr w:rsidR="00D16331" w:rsidRPr="00A00AEB" w:rsidTr="003B6204">
        <w:trPr>
          <w:cantSplit/>
          <w:trHeight w:val="20"/>
        </w:trPr>
        <w:tc>
          <w:tcPr>
            <w:tcW w:w="30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3</w:t>
            </w:r>
          </w:p>
        </w:tc>
        <w:tc>
          <w:tcPr>
            <w:tcW w:w="338" w:type="pct"/>
            <w:vMerge w:val="restar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洪水入渠冲刷渠坡</w:t>
            </w: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防洪堤漫顶</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（1）采用编织土袋加高原防洪堤顶高程；</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（2）在防洪堤外侧砌筑编织土袋到加高高程，坡脚处宽度根据洪水预报需要加高幅度确定，一般为需要加高高度的1.5～2倍；</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（3）疏通排洪通道，降低局部区域洪水位。</w:t>
            </w:r>
          </w:p>
        </w:tc>
      </w:tr>
      <w:tr w:rsidR="00D16331" w:rsidRPr="00A00AEB" w:rsidTr="003B6204">
        <w:trPr>
          <w:cantSplit/>
          <w:trHeight w:val="20"/>
        </w:trPr>
        <w:tc>
          <w:tcPr>
            <w:tcW w:w="30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sz w:val="20"/>
              </w:rPr>
            </w:pPr>
          </w:p>
        </w:tc>
        <w:tc>
          <w:tcPr>
            <w:tcW w:w="33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kern w:val="0"/>
                <w:sz w:val="20"/>
              </w:rPr>
            </w:pP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防洪堤溃决</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（1）先采用编织土袋或铅丝石笼先封堵缺口；</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（2）然后在其外侧采用粘土或编织土袋堵漏。</w:t>
            </w:r>
          </w:p>
        </w:tc>
      </w:tr>
      <w:tr w:rsidR="00D16331" w:rsidRPr="00A00AEB" w:rsidTr="003B6204">
        <w:trPr>
          <w:cantSplit/>
          <w:trHeight w:val="20"/>
        </w:trPr>
        <w:tc>
          <w:tcPr>
            <w:tcW w:w="30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sz w:val="20"/>
              </w:rPr>
            </w:pPr>
          </w:p>
        </w:tc>
        <w:tc>
          <w:tcPr>
            <w:tcW w:w="338" w:type="pct"/>
            <w:vMerge/>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b/>
                <w:bCs/>
                <w:kern w:val="0"/>
                <w:sz w:val="20"/>
              </w:rPr>
            </w:pPr>
          </w:p>
        </w:tc>
        <w:tc>
          <w:tcPr>
            <w:tcW w:w="49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排水渡槽漫溢</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（2）在洪水期间应加强渠道沿线天然河流水流状态的巡查，随时打捞聚集在渡槽进口处的漂浮物；</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（3）疏通排洪通道，降低局部区域洪水位；</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（4）加高排水渡槽上下游的防洪堤，排水渡槽下部渠坡采用混凝土硬化处理，加强坡面防护；</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（5）加强汛期水位监测，当洪量较大、水位上涨过快时，可采取临时抽排措施进行紧急处理。</w:t>
            </w:r>
          </w:p>
        </w:tc>
      </w:tr>
      <w:tr w:rsidR="00D16331" w:rsidRPr="00A00AEB" w:rsidTr="003B6204">
        <w:trPr>
          <w:cantSplit/>
          <w:trHeight w:val="20"/>
        </w:trPr>
        <w:tc>
          <w:tcPr>
            <w:tcW w:w="30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4</w:t>
            </w:r>
          </w:p>
        </w:tc>
        <w:tc>
          <w:tcPr>
            <w:tcW w:w="836" w:type="pct"/>
            <w:gridSpan w:val="2"/>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衬砌抗浮失稳</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1）抬高渠道运行水位平压；</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2）在渠堤周边或一级马道以上坡面设置排水减压</w:t>
            </w:r>
            <w:r w:rsidR="007F3172">
              <w:rPr>
                <w:rFonts w:ascii="仿宋" w:eastAsia="仿宋" w:hAnsi="仿宋" w:cs="Times New Roman" w:hint="eastAsia"/>
                <w:kern w:val="0"/>
                <w:sz w:val="20"/>
              </w:rPr>
              <w:t>井</w:t>
            </w:r>
            <w:r w:rsidRPr="00A00AEB">
              <w:rPr>
                <w:rFonts w:ascii="仿宋" w:eastAsia="仿宋" w:hAnsi="仿宋" w:cs="Times New Roman"/>
                <w:kern w:val="0"/>
                <w:sz w:val="20"/>
              </w:rPr>
              <w:t>降低局部区域地下水位，降水</w:t>
            </w:r>
            <w:r w:rsidR="007F3172">
              <w:rPr>
                <w:rFonts w:ascii="仿宋" w:eastAsia="仿宋" w:hAnsi="仿宋" w:cs="Times New Roman" w:hint="eastAsia"/>
                <w:kern w:val="0"/>
                <w:sz w:val="20"/>
              </w:rPr>
              <w:t>井</w:t>
            </w:r>
            <w:r w:rsidRPr="00A00AEB">
              <w:rPr>
                <w:rFonts w:ascii="仿宋" w:eastAsia="仿宋" w:hAnsi="仿宋" w:cs="Times New Roman"/>
                <w:kern w:val="0"/>
                <w:sz w:val="20"/>
              </w:rPr>
              <w:t>内置排水反滤装置，</w:t>
            </w:r>
            <w:r w:rsidR="007F3172">
              <w:rPr>
                <w:rFonts w:ascii="仿宋" w:eastAsia="仿宋" w:hAnsi="仿宋" w:cs="Times New Roman" w:hint="eastAsia"/>
                <w:kern w:val="0"/>
                <w:sz w:val="20"/>
              </w:rPr>
              <w:t>井</w:t>
            </w:r>
            <w:r w:rsidRPr="00A00AEB">
              <w:rPr>
                <w:rFonts w:ascii="仿宋" w:eastAsia="仿宋" w:hAnsi="仿宋" w:cs="Times New Roman"/>
                <w:kern w:val="0"/>
                <w:sz w:val="20"/>
              </w:rPr>
              <w:t>深根据地层条件确定；</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3）疏通原设计布置的所有排水孔道，使其正常工作。</w:t>
            </w:r>
          </w:p>
        </w:tc>
      </w:tr>
      <w:tr w:rsidR="00D16331" w:rsidRPr="00A00AEB" w:rsidTr="003B6204">
        <w:trPr>
          <w:cantSplit/>
          <w:trHeight w:val="20"/>
        </w:trPr>
        <w:tc>
          <w:tcPr>
            <w:tcW w:w="30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5</w:t>
            </w:r>
          </w:p>
        </w:tc>
        <w:tc>
          <w:tcPr>
            <w:tcW w:w="836" w:type="pct"/>
            <w:gridSpan w:val="2"/>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衬砌板隆起、开裂、位移</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1）必要时采用小型围堰进行水下浇筑模袋混凝土和不分散混凝土局部修复；</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2）待总干渠停水检修期间统筹考虑，按照原设计结构及标准恢复或加固。</w:t>
            </w:r>
          </w:p>
        </w:tc>
      </w:tr>
      <w:tr w:rsidR="00D16331" w:rsidRPr="00A00AEB" w:rsidTr="003B6204">
        <w:trPr>
          <w:cantSplit/>
          <w:trHeight w:val="20"/>
        </w:trPr>
        <w:tc>
          <w:tcPr>
            <w:tcW w:w="30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lastRenderedPageBreak/>
              <w:t>6</w:t>
            </w:r>
          </w:p>
        </w:tc>
        <w:tc>
          <w:tcPr>
            <w:tcW w:w="836" w:type="pct"/>
            <w:gridSpan w:val="2"/>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渠堤漫顶</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（1）当渠水漫顶系由于</w:t>
            </w:r>
            <w:r w:rsidR="003A4C05">
              <w:rPr>
                <w:rFonts w:ascii="仿宋" w:eastAsia="仿宋" w:hAnsi="仿宋" w:cs="Times New Roman" w:hint="eastAsia"/>
                <w:kern w:val="0"/>
                <w:sz w:val="20"/>
              </w:rPr>
              <w:t>降雨</w:t>
            </w:r>
            <w:r w:rsidRPr="00A00AEB">
              <w:rPr>
                <w:rFonts w:ascii="仿宋" w:eastAsia="仿宋" w:hAnsi="仿宋" w:cs="Times New Roman"/>
                <w:kern w:val="0"/>
                <w:sz w:val="20"/>
              </w:rPr>
              <w:t>、渠外洪水加入原因造成时，主要通过输水调度解决</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D16331" w:rsidRPr="00A00AEB" w:rsidTr="003B6204">
        <w:trPr>
          <w:cantSplit/>
          <w:trHeight w:val="20"/>
        </w:trPr>
        <w:tc>
          <w:tcPr>
            <w:tcW w:w="30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7</w:t>
            </w:r>
          </w:p>
        </w:tc>
        <w:tc>
          <w:tcPr>
            <w:tcW w:w="836" w:type="pct"/>
            <w:gridSpan w:val="2"/>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渠堤溃决</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（2）溃口口门尺寸较大时，应在第一时间采用大型石笼、大块石等抢筑裹头</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（3）在堤防迎水面安装两排的螺旋锚，然后抛沙石袋减少急流对堤防的正面冲刷，减缓堤头的崩塌速度；</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（4）沿堤头包裹向背水面安装两排螺旋锚，抛沙石袋，减少急流对堤头的冲刷和回流对堤背的淘刷</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（5）待裹头初步稳定后，采用打桩等方法进一步予以加固</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（6）向龙口抛填石笼、块石护底，龙口稳定后实施封堵措施</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C94234">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（8）实现封堵进占后，首先在临水测回填粘土，再铺设复合土工膜，复合土工膜上部抛填粘土袋压重防止冲刷</w:t>
            </w:r>
            <w:r w:rsidR="00C94234">
              <w:rPr>
                <w:rFonts w:ascii="仿宋" w:eastAsia="仿宋" w:hAnsi="仿宋" w:cs="Times New Roman"/>
                <w:kern w:val="0"/>
                <w:sz w:val="20"/>
              </w:rPr>
              <w:t>；</w:t>
            </w:r>
          </w:p>
          <w:p w:rsidR="00916B21" w:rsidRPr="00B11DC2" w:rsidRDefault="00916B21" w:rsidP="00916B21">
            <w:pPr>
              <w:pStyle w:val="10"/>
              <w:spacing w:line="240" w:lineRule="exact"/>
              <w:ind w:firstLineChars="0" w:firstLine="0"/>
              <w:outlineLvl w:val="9"/>
              <w:rPr>
                <w:rFonts w:ascii="仿宋" w:eastAsia="仿宋" w:hAnsi="仿宋" w:cs="Times New Roman"/>
                <w:kern w:val="0"/>
                <w:sz w:val="20"/>
              </w:rPr>
            </w:pPr>
            <w:r w:rsidRPr="00B11DC2">
              <w:rPr>
                <w:rFonts w:ascii="仿宋" w:eastAsia="仿宋" w:hAnsi="仿宋" w:cs="Times New Roman"/>
                <w:kern w:val="0"/>
                <w:sz w:val="20"/>
              </w:rPr>
              <w:t>（9）</w:t>
            </w:r>
            <w:r>
              <w:rPr>
                <w:rFonts w:ascii="仿宋" w:eastAsia="仿宋" w:hAnsi="仿宋" w:cs="Times New Roman" w:hint="eastAsia"/>
                <w:kern w:val="0"/>
                <w:sz w:val="20"/>
              </w:rPr>
              <w:t>外洪入渠造成</w:t>
            </w:r>
            <w:r w:rsidRPr="00B11DC2">
              <w:rPr>
                <w:rFonts w:ascii="仿宋" w:eastAsia="仿宋" w:hAnsi="仿宋" w:cs="Times New Roman"/>
                <w:kern w:val="0"/>
                <w:sz w:val="20"/>
              </w:rPr>
              <w:t>渠道流量增加</w:t>
            </w:r>
            <w:r>
              <w:rPr>
                <w:rFonts w:ascii="仿宋" w:eastAsia="仿宋" w:hAnsi="仿宋" w:cs="Times New Roman" w:hint="eastAsia"/>
                <w:kern w:val="0"/>
                <w:sz w:val="20"/>
              </w:rPr>
              <w:t>，可</w:t>
            </w:r>
            <w:r w:rsidRPr="00B11DC2">
              <w:rPr>
                <w:rFonts w:ascii="仿宋" w:eastAsia="仿宋" w:hAnsi="仿宋" w:cs="Times New Roman"/>
                <w:kern w:val="0"/>
                <w:sz w:val="20"/>
              </w:rPr>
              <w:t>采用调度除险</w:t>
            </w:r>
            <w:r w:rsidRPr="00B11DC2">
              <w:rPr>
                <w:rFonts w:ascii="仿宋" w:eastAsia="仿宋" w:hAnsi="仿宋" w:cs="Times New Roman" w:hint="eastAsia"/>
                <w:kern w:val="0"/>
                <w:sz w:val="20"/>
              </w:rPr>
              <w:t>；</w:t>
            </w:r>
          </w:p>
          <w:p w:rsidR="00D16331" w:rsidRPr="00A00AEB" w:rsidRDefault="00916B21" w:rsidP="00914C61">
            <w:pPr>
              <w:pStyle w:val="10"/>
              <w:spacing w:line="260" w:lineRule="exact"/>
              <w:ind w:firstLineChars="0" w:firstLine="0"/>
              <w:outlineLvl w:val="9"/>
              <w:rPr>
                <w:rFonts w:ascii="仿宋" w:eastAsia="仿宋" w:hAnsi="仿宋" w:cs="Times New Roman"/>
                <w:kern w:val="0"/>
                <w:sz w:val="20"/>
              </w:rPr>
            </w:pPr>
            <w:r w:rsidRPr="00B11DC2">
              <w:rPr>
                <w:rFonts w:ascii="仿宋" w:eastAsia="仿宋" w:hAnsi="仿宋" w:cs="Times New Roman"/>
                <w:kern w:val="0"/>
                <w:sz w:val="20"/>
              </w:rPr>
              <w:t>（10）</w:t>
            </w:r>
            <w:r w:rsidRPr="00B11DC2">
              <w:rPr>
                <w:rFonts w:ascii="仿宋" w:eastAsia="仿宋" w:hAnsi="仿宋" w:cs="Times New Roman" w:hint="eastAsia"/>
                <w:kern w:val="0"/>
                <w:sz w:val="20"/>
              </w:rPr>
              <w:t>闸门</w:t>
            </w:r>
            <w:r w:rsidRPr="00B11DC2">
              <w:rPr>
                <w:rFonts w:ascii="仿宋" w:eastAsia="仿宋" w:hAnsi="仿宋" w:cs="Times New Roman"/>
                <w:kern w:val="0"/>
                <w:sz w:val="20"/>
              </w:rPr>
              <w:t>设备故障</w:t>
            </w:r>
            <w:r w:rsidRPr="00B11DC2">
              <w:rPr>
                <w:rFonts w:ascii="仿宋" w:eastAsia="仿宋" w:hAnsi="仿宋" w:cs="Times New Roman" w:hint="eastAsia"/>
                <w:kern w:val="0"/>
                <w:sz w:val="20"/>
              </w:rPr>
              <w:t>采取应急调度措施，配合</w:t>
            </w:r>
            <w:r w:rsidRPr="00B11DC2">
              <w:rPr>
                <w:rFonts w:ascii="仿宋" w:eastAsia="仿宋" w:hAnsi="仿宋" w:cs="Times New Roman"/>
                <w:kern w:val="0"/>
                <w:sz w:val="20"/>
              </w:rPr>
              <w:t>相邻节制闸</w:t>
            </w:r>
            <w:r w:rsidRPr="00B11DC2">
              <w:rPr>
                <w:rFonts w:ascii="仿宋" w:eastAsia="仿宋" w:hAnsi="仿宋" w:cs="Times New Roman" w:hint="eastAsia"/>
                <w:kern w:val="0"/>
                <w:sz w:val="20"/>
              </w:rPr>
              <w:t>开度调整，必要时开启上游退水闸退水。</w:t>
            </w:r>
          </w:p>
        </w:tc>
      </w:tr>
      <w:tr w:rsidR="00D16331" w:rsidRPr="00A00AEB" w:rsidTr="003B6204">
        <w:trPr>
          <w:cantSplit/>
          <w:trHeight w:val="20"/>
        </w:trPr>
        <w:tc>
          <w:tcPr>
            <w:tcW w:w="308" w:type="pct"/>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sz w:val="20"/>
              </w:rPr>
            </w:pPr>
            <w:r w:rsidRPr="00A00AEB">
              <w:rPr>
                <w:rFonts w:ascii="仿宋" w:eastAsia="仿宋" w:hAnsi="仿宋" w:cs="Times New Roman"/>
                <w:sz w:val="20"/>
              </w:rPr>
              <w:t>8</w:t>
            </w:r>
          </w:p>
        </w:tc>
        <w:tc>
          <w:tcPr>
            <w:tcW w:w="836" w:type="pct"/>
            <w:gridSpan w:val="2"/>
            <w:vAlign w:val="center"/>
          </w:tcPr>
          <w:p w:rsidR="00D16331" w:rsidRPr="00A00AEB" w:rsidRDefault="00D16331" w:rsidP="00021726">
            <w:pPr>
              <w:pStyle w:val="10"/>
              <w:spacing w:line="26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kern w:val="0"/>
                <w:sz w:val="20"/>
              </w:rPr>
              <w:t>洪水浸泡渠堤外坡</w:t>
            </w:r>
          </w:p>
        </w:tc>
        <w:tc>
          <w:tcPr>
            <w:tcW w:w="3856" w:type="pct"/>
            <w:vAlign w:val="center"/>
          </w:tcPr>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（1）采用块石、编织土袋等抢险物资对渠堤外坡进行防护，防止因洪水浸泡导致渠坡失稳；</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（2）疏通排洪通道，降低局部区域洪水位；</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（3）疏通堵塞涵管：</w:t>
            </w:r>
            <w:r w:rsidRPr="00A00AEB">
              <w:rPr>
                <w:rFonts w:ascii="仿宋" w:eastAsia="仿宋" w:hAnsi="仿宋" w:hint="eastAsia"/>
                <w:kern w:val="0"/>
                <w:sz w:val="20"/>
              </w:rPr>
              <w:t>①</w:t>
            </w:r>
            <w:r w:rsidRPr="00A00AEB">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A00AEB">
              <w:rPr>
                <w:rFonts w:ascii="仿宋" w:eastAsia="仿宋" w:hAnsi="仿宋" w:hint="eastAsia"/>
                <w:kern w:val="0"/>
                <w:sz w:val="20"/>
              </w:rPr>
              <w:t>②</w:t>
            </w:r>
            <w:r w:rsidRPr="00A00AEB">
              <w:rPr>
                <w:rFonts w:ascii="仿宋" w:eastAsia="仿宋" w:hAnsi="仿宋" w:cs="Times New Roman"/>
                <w:kern w:val="0"/>
                <w:sz w:val="20"/>
              </w:rPr>
              <w:t>洪水期间，将浮球放入需要清理的通道井口涵管内，随水流穿过涵管在出口浮出水面；</w:t>
            </w:r>
            <w:r w:rsidRPr="00A00AEB">
              <w:rPr>
                <w:rFonts w:ascii="仿宋" w:eastAsia="仿宋" w:hAnsi="仿宋" w:hint="eastAsia"/>
                <w:kern w:val="0"/>
                <w:sz w:val="20"/>
              </w:rPr>
              <w:t>③</w:t>
            </w:r>
            <w:r w:rsidRPr="00A00AEB">
              <w:rPr>
                <w:rFonts w:ascii="仿宋" w:eastAsia="仿宋" w:hAnsi="仿宋" w:cs="Times New Roman"/>
                <w:kern w:val="0"/>
                <w:sz w:val="20"/>
              </w:rPr>
              <w:t>利用纤维绳将钢丝绳从倒虹吸输水通道中穿过；</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hint="eastAsia"/>
                <w:kern w:val="0"/>
                <w:sz w:val="20"/>
              </w:rPr>
              <w:t>④</w:t>
            </w:r>
            <w:r w:rsidRPr="00A00AEB">
              <w:rPr>
                <w:rFonts w:ascii="仿宋" w:eastAsia="仿宋" w:hAnsi="仿宋" w:cs="Times New Roman"/>
                <w:kern w:val="0"/>
                <w:sz w:val="20"/>
              </w:rPr>
              <w:t>钢丝绳中部安装一定重量的带有爪牙或钢丝刷钢丝网；</w:t>
            </w:r>
            <w:r w:rsidRPr="00A00AEB">
              <w:rPr>
                <w:rFonts w:ascii="仿宋" w:eastAsia="仿宋" w:hAnsi="仿宋" w:hint="eastAsia"/>
                <w:kern w:val="0"/>
                <w:sz w:val="20"/>
              </w:rPr>
              <w:t>⑤</w:t>
            </w:r>
            <w:r w:rsidRPr="00A00AEB">
              <w:rPr>
                <w:rFonts w:ascii="仿宋" w:eastAsia="仿宋" w:hAnsi="仿宋" w:cs="Times New Roman"/>
                <w:kern w:val="0"/>
                <w:sz w:val="20"/>
              </w:rPr>
              <w:t>在进出口两端适当位置，利用绞车来回拉动钢丝绳，挠动淤积物，使其通过流水带出排洪涵管</w:t>
            </w:r>
            <w:r w:rsidR="00715E41">
              <w:rPr>
                <w:rFonts w:ascii="仿宋" w:eastAsia="仿宋" w:hAnsi="仿宋" w:cs="Times New Roman"/>
                <w:kern w:val="0"/>
                <w:sz w:val="20"/>
              </w:rPr>
              <w:t>；</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D16331" w:rsidRPr="00A00AEB" w:rsidRDefault="00D16331" w:rsidP="00914C61">
            <w:pPr>
              <w:pStyle w:val="10"/>
              <w:spacing w:line="260" w:lineRule="exact"/>
              <w:ind w:firstLineChars="0" w:firstLine="0"/>
              <w:outlineLvl w:val="9"/>
              <w:rPr>
                <w:rFonts w:ascii="仿宋" w:eastAsia="仿宋" w:hAnsi="仿宋" w:cs="Times New Roman"/>
                <w:kern w:val="0"/>
                <w:sz w:val="20"/>
              </w:rPr>
            </w:pPr>
            <w:r w:rsidRPr="00A00AEB">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D16331" w:rsidRPr="00A00AEB" w:rsidRDefault="00D16331" w:rsidP="00D16331">
      <w:pPr>
        <w:jc w:val="left"/>
        <w:outlineLvl w:val="1"/>
        <w:rPr>
          <w:rFonts w:ascii="Times New Roman" w:eastAsia="黑体" w:hAnsi="Times New Roman" w:cs="Times New Roman"/>
          <w:sz w:val="28"/>
          <w:szCs w:val="28"/>
        </w:rPr>
      </w:pPr>
      <w:bookmarkStart w:id="30" w:name="_Toc524631064"/>
      <w:r w:rsidRPr="00A00AEB">
        <w:rPr>
          <w:rFonts w:ascii="Times New Roman" w:eastAsia="黑体" w:hAnsi="Times New Roman" w:cs="Times New Roman"/>
          <w:sz w:val="28"/>
          <w:szCs w:val="28"/>
        </w:rPr>
        <w:lastRenderedPageBreak/>
        <w:t xml:space="preserve">3.2 </w:t>
      </w:r>
      <w:r w:rsidRPr="00A00AEB">
        <w:rPr>
          <w:rFonts w:ascii="Times New Roman" w:eastAsia="黑体" w:hAnsi="Times New Roman" w:cs="Times New Roman"/>
          <w:sz w:val="28"/>
          <w:szCs w:val="28"/>
        </w:rPr>
        <w:t>建筑物</w:t>
      </w:r>
      <w:bookmarkEnd w:id="30"/>
    </w:p>
    <w:p w:rsidR="00D16331" w:rsidRPr="00A00AEB" w:rsidRDefault="00D16331" w:rsidP="00D16331">
      <w:pPr>
        <w:pStyle w:val="10"/>
        <w:ind w:firstLineChars="41" w:firstLine="98"/>
        <w:outlineLvl w:val="2"/>
        <w:rPr>
          <w:rFonts w:ascii="Times New Roman" w:hAnsi="Times New Roman" w:cs="Times New Roman"/>
        </w:rPr>
      </w:pPr>
      <w:r w:rsidRPr="00A00AEB">
        <w:rPr>
          <w:rFonts w:ascii="Times New Roman" w:hAnsi="Times New Roman" w:cs="Times New Roman" w:hint="eastAsia"/>
        </w:rPr>
        <w:t>3</w:t>
      </w:r>
      <w:r w:rsidRPr="00A00AEB">
        <w:rPr>
          <w:rFonts w:ascii="Times New Roman" w:hAnsi="Times New Roman" w:cs="Times New Roman"/>
        </w:rPr>
        <w:t>.2.1</w:t>
      </w:r>
      <w:r w:rsidRPr="00A00AEB">
        <w:rPr>
          <w:rFonts w:ascii="Times New Roman" w:hAnsi="Times New Roman" w:cs="Times New Roman" w:hint="eastAsia"/>
        </w:rPr>
        <w:t>建筑物</w:t>
      </w:r>
      <w:r w:rsidRPr="00A00AEB">
        <w:rPr>
          <w:rFonts w:ascii="Times New Roman" w:hAnsi="Times New Roman" w:cs="Times New Roman"/>
        </w:rPr>
        <w:t>风险事件及风险因子</w:t>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1</w:t>
      </w:r>
      <w:r w:rsidRPr="00A00AEB">
        <w:rPr>
          <w:rFonts w:ascii="Times New Roman" w:hAnsi="Times New Roman" w:cs="Times New Roman"/>
        </w:rPr>
        <w:t>）</w:t>
      </w:r>
      <w:r w:rsidRPr="00A00AEB">
        <w:rPr>
          <w:rFonts w:ascii="Times New Roman" w:hAnsi="Times New Roman" w:cs="Times New Roman" w:hint="eastAsia"/>
        </w:rPr>
        <w:t>渠系建筑物风险事件及风险因子</w:t>
      </w:r>
    </w:p>
    <w:p w:rsidR="00D16331" w:rsidRPr="00A00AEB" w:rsidRDefault="00D16331" w:rsidP="00063110">
      <w:pPr>
        <w:pStyle w:val="10"/>
        <w:ind w:firstLine="240"/>
        <w:jc w:val="center"/>
        <w:outlineLvl w:val="9"/>
      </w:pPr>
      <w:r w:rsidRPr="00A00AEB">
        <w:rPr>
          <w:rFonts w:hint="eastAsia"/>
        </w:rPr>
        <w:t>表</w:t>
      </w:r>
      <w:r w:rsidRPr="00A00AEB">
        <w:t>3.2-1</w:t>
      </w:r>
      <w:r w:rsidRPr="00A00AEB">
        <w:rPr>
          <w:rFonts w:hint="eastAsia"/>
        </w:rPr>
        <w:t>渠系建筑物</w:t>
      </w:r>
      <w:r w:rsidRPr="00A00AEB">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1"/>
        <w:gridCol w:w="2275"/>
        <w:gridCol w:w="2417"/>
        <w:gridCol w:w="1706"/>
        <w:gridCol w:w="2082"/>
        <w:gridCol w:w="2488"/>
        <w:gridCol w:w="2309"/>
      </w:tblGrid>
      <w:tr w:rsidR="00D16331" w:rsidRPr="00A00AEB" w:rsidTr="003B6204">
        <w:trPr>
          <w:cantSplit/>
          <w:trHeight w:val="20"/>
          <w:tblHeader/>
          <w:jc w:val="center"/>
        </w:trPr>
        <w:tc>
          <w:tcPr>
            <w:tcW w:w="331" w:type="pct"/>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序号</w:t>
            </w:r>
          </w:p>
        </w:tc>
        <w:tc>
          <w:tcPr>
            <w:tcW w:w="800" w:type="pct"/>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建筑物名称</w:t>
            </w:r>
          </w:p>
        </w:tc>
        <w:tc>
          <w:tcPr>
            <w:tcW w:w="850" w:type="pct"/>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起始桩号</w:t>
            </w:r>
          </w:p>
        </w:tc>
        <w:tc>
          <w:tcPr>
            <w:tcW w:w="600" w:type="pct"/>
            <w:vAlign w:val="center"/>
          </w:tcPr>
          <w:p w:rsidR="00D16331" w:rsidRPr="00A00AEB" w:rsidRDefault="00D16331" w:rsidP="003B6204">
            <w:pPr>
              <w:pStyle w:val="23"/>
              <w:spacing w:line="240" w:lineRule="auto"/>
              <w:rPr>
                <w:rFonts w:ascii="仿宋" w:eastAsia="仿宋" w:hAnsi="仿宋" w:cs="Times New Roman"/>
                <w:sz w:val="20"/>
                <w:szCs w:val="20"/>
              </w:rPr>
            </w:pPr>
            <w:r w:rsidRPr="00A00AEB">
              <w:rPr>
                <w:rFonts w:ascii="仿宋" w:eastAsia="仿宋" w:hAnsi="仿宋" w:cs="Times New Roman" w:hint="eastAsia"/>
                <w:sz w:val="20"/>
                <w:szCs w:val="20"/>
              </w:rPr>
              <w:t>风险量值</w:t>
            </w:r>
          </w:p>
        </w:tc>
        <w:tc>
          <w:tcPr>
            <w:tcW w:w="732" w:type="pct"/>
            <w:shd w:val="clear" w:color="auto" w:fill="auto"/>
            <w:vAlign w:val="center"/>
          </w:tcPr>
          <w:p w:rsidR="00D16331" w:rsidRPr="00A00AEB" w:rsidRDefault="00D16331"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风险事件</w:t>
            </w:r>
          </w:p>
        </w:tc>
        <w:tc>
          <w:tcPr>
            <w:tcW w:w="875" w:type="pct"/>
            <w:shd w:val="clear" w:color="auto" w:fill="auto"/>
            <w:vAlign w:val="center"/>
          </w:tcPr>
          <w:p w:rsidR="00D16331" w:rsidRPr="00A00AEB" w:rsidRDefault="00D16331"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风险因子（按重要性排序）</w:t>
            </w:r>
          </w:p>
        </w:tc>
        <w:tc>
          <w:tcPr>
            <w:tcW w:w="812" w:type="pct"/>
            <w:shd w:val="clear" w:color="auto" w:fill="auto"/>
            <w:noWrap/>
            <w:vAlign w:val="center"/>
          </w:tcPr>
          <w:p w:rsidR="00D16331" w:rsidRPr="00A00AEB" w:rsidRDefault="00D16331"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对应风险预防措施序号</w:t>
            </w:r>
          </w:p>
        </w:tc>
      </w:tr>
      <w:tr w:rsidR="00D16331" w:rsidRPr="00A00AEB" w:rsidTr="003B6204">
        <w:trPr>
          <w:cantSplit/>
          <w:trHeight w:val="20"/>
          <w:tblHeader/>
          <w:jc w:val="center"/>
        </w:trPr>
        <w:tc>
          <w:tcPr>
            <w:tcW w:w="331" w:type="pct"/>
            <w:vMerge w:val="restart"/>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1</w:t>
            </w:r>
          </w:p>
        </w:tc>
        <w:tc>
          <w:tcPr>
            <w:tcW w:w="800" w:type="pct"/>
            <w:vMerge w:val="restart"/>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马磁铁路渠道倒虹吸</w:t>
            </w:r>
          </w:p>
        </w:tc>
        <w:tc>
          <w:tcPr>
            <w:tcW w:w="850" w:type="pct"/>
            <w:vMerge w:val="restart"/>
            <w:shd w:val="clear" w:color="auto" w:fill="auto"/>
            <w:vAlign w:val="center"/>
          </w:tcPr>
          <w:p w:rsidR="00D16331" w:rsidRPr="00A00AEB" w:rsidRDefault="00D16331" w:rsidP="003B6204">
            <w:pPr>
              <w:widowControl/>
              <w:jc w:val="center"/>
              <w:rPr>
                <w:rFonts w:ascii="仿宋" w:eastAsia="仿宋" w:hAnsi="仿宋"/>
                <w:color w:val="000000"/>
                <w:sz w:val="20"/>
                <w:szCs w:val="20"/>
              </w:rPr>
            </w:pPr>
            <w:r w:rsidRPr="00A00AEB">
              <w:rPr>
                <w:rFonts w:ascii="仿宋" w:eastAsia="仿宋" w:hAnsi="仿宋" w:cs="宋体"/>
                <w:color w:val="000000"/>
                <w:kern w:val="0"/>
                <w:sz w:val="20"/>
                <w:szCs w:val="20"/>
              </w:rPr>
              <w:t>K747+363</w:t>
            </w:r>
            <w:r w:rsidR="005F476C" w:rsidRPr="00A00AEB">
              <w:rPr>
                <w:rFonts w:ascii="仿宋" w:eastAsia="仿宋" w:hAnsi="仿宋" w:cs="宋体"/>
                <w:color w:val="000000"/>
                <w:kern w:val="0"/>
                <w:sz w:val="20"/>
                <w:szCs w:val="20"/>
              </w:rPr>
              <w:t>～</w:t>
            </w:r>
            <w:r w:rsidRPr="00A00AEB">
              <w:rPr>
                <w:rFonts w:ascii="仿宋" w:eastAsia="仿宋" w:hAnsi="仿宋" w:cs="宋体"/>
                <w:color w:val="000000"/>
                <w:kern w:val="0"/>
                <w:sz w:val="20"/>
                <w:szCs w:val="20"/>
              </w:rPr>
              <w:t>K747+665</w:t>
            </w:r>
          </w:p>
        </w:tc>
        <w:tc>
          <w:tcPr>
            <w:tcW w:w="600" w:type="pct"/>
            <w:vMerge w:val="restart"/>
            <w:vAlign w:val="center"/>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color w:val="000000"/>
                <w:kern w:val="0"/>
                <w:sz w:val="20"/>
                <w:szCs w:val="20"/>
              </w:rPr>
              <w:t>7.0</w:t>
            </w:r>
          </w:p>
        </w:tc>
        <w:tc>
          <w:tcPr>
            <w:tcW w:w="732" w:type="pct"/>
            <w:vMerge w:val="restart"/>
            <w:shd w:val="clear" w:color="auto" w:fill="auto"/>
            <w:vAlign w:val="center"/>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整体失稳、构件破坏</w:t>
            </w:r>
          </w:p>
        </w:tc>
        <w:tc>
          <w:tcPr>
            <w:tcW w:w="875" w:type="pct"/>
            <w:shd w:val="clear" w:color="auto" w:fill="auto"/>
            <w:vAlign w:val="center"/>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铁路运维管理</w:t>
            </w:r>
          </w:p>
        </w:tc>
        <w:tc>
          <w:tcPr>
            <w:tcW w:w="812" w:type="pct"/>
            <w:shd w:val="clear" w:color="auto" w:fill="auto"/>
            <w:noWrap/>
            <w:vAlign w:val="center"/>
            <w:hideMark/>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5-9</w:t>
            </w:r>
          </w:p>
        </w:tc>
      </w:tr>
      <w:tr w:rsidR="00D16331" w:rsidRPr="00A00AEB" w:rsidTr="003B6204">
        <w:trPr>
          <w:cantSplit/>
          <w:trHeight w:val="20"/>
          <w:tblHeader/>
          <w:jc w:val="center"/>
        </w:trPr>
        <w:tc>
          <w:tcPr>
            <w:tcW w:w="331" w:type="pct"/>
            <w:vMerge/>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16331" w:rsidRPr="00A00AEB" w:rsidRDefault="00D16331" w:rsidP="003B6204">
            <w:pPr>
              <w:jc w:val="center"/>
              <w:rPr>
                <w:rFonts w:ascii="仿宋" w:eastAsia="仿宋" w:hAnsi="仿宋"/>
                <w:color w:val="000000"/>
                <w:sz w:val="20"/>
                <w:szCs w:val="20"/>
              </w:rPr>
            </w:pPr>
          </w:p>
        </w:tc>
        <w:tc>
          <w:tcPr>
            <w:tcW w:w="850" w:type="pct"/>
            <w:vMerge/>
            <w:shd w:val="clear" w:color="auto" w:fill="auto"/>
            <w:vAlign w:val="center"/>
          </w:tcPr>
          <w:p w:rsidR="00D16331" w:rsidRPr="00A00AEB" w:rsidRDefault="00D16331" w:rsidP="003B6204">
            <w:pPr>
              <w:jc w:val="center"/>
              <w:rPr>
                <w:rFonts w:ascii="仿宋" w:eastAsia="仿宋" w:hAnsi="仿宋"/>
                <w:color w:val="000000"/>
                <w:sz w:val="20"/>
                <w:szCs w:val="20"/>
              </w:rPr>
            </w:pPr>
          </w:p>
        </w:tc>
        <w:tc>
          <w:tcPr>
            <w:tcW w:w="600" w:type="pct"/>
            <w:vMerge/>
            <w:vAlign w:val="center"/>
          </w:tcPr>
          <w:p w:rsidR="00D16331" w:rsidRPr="00A00AEB" w:rsidRDefault="00D16331"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16331" w:rsidRPr="00A00AEB" w:rsidRDefault="00D16331"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地震</w:t>
            </w:r>
          </w:p>
        </w:tc>
        <w:tc>
          <w:tcPr>
            <w:tcW w:w="812" w:type="pct"/>
            <w:shd w:val="clear" w:color="auto" w:fill="auto"/>
            <w:noWrap/>
            <w:vAlign w:val="center"/>
            <w:hideMark/>
          </w:tcPr>
          <w:p w:rsidR="00D16331" w:rsidRPr="00A00AEB" w:rsidRDefault="000B1D73"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w:t>
            </w:r>
          </w:p>
        </w:tc>
      </w:tr>
      <w:tr w:rsidR="0009755B" w:rsidRPr="00A00AEB" w:rsidTr="003B6204">
        <w:trPr>
          <w:cantSplit/>
          <w:trHeight w:val="20"/>
          <w:tblHeader/>
          <w:jc w:val="center"/>
        </w:trPr>
        <w:tc>
          <w:tcPr>
            <w:tcW w:w="331" w:type="pct"/>
            <w:vMerge w:val="restart"/>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2</w:t>
            </w:r>
          </w:p>
        </w:tc>
        <w:tc>
          <w:tcPr>
            <w:tcW w:w="800" w:type="pct"/>
            <w:vMerge w:val="restart"/>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滏阳河渡槽</w:t>
            </w:r>
          </w:p>
        </w:tc>
        <w:tc>
          <w:tcPr>
            <w:tcW w:w="850" w:type="pct"/>
            <w:vMerge w:val="restart"/>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K760+535～K760+729</w:t>
            </w:r>
          </w:p>
        </w:tc>
        <w:tc>
          <w:tcPr>
            <w:tcW w:w="600" w:type="pct"/>
            <w:vMerge w:val="restart"/>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 xml:space="preserve">6.6 </w:t>
            </w:r>
          </w:p>
        </w:tc>
        <w:tc>
          <w:tcPr>
            <w:tcW w:w="732" w:type="pct"/>
            <w:vMerge w:val="restar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kern w:val="0"/>
                <w:sz w:val="20"/>
                <w:szCs w:val="20"/>
              </w:rPr>
              <w:t>槽墩冲刷破坏</w:t>
            </w:r>
          </w:p>
        </w:tc>
        <w:tc>
          <w:tcPr>
            <w:tcW w:w="875" w:type="pc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暴雨洪水</w:t>
            </w:r>
          </w:p>
        </w:tc>
        <w:tc>
          <w:tcPr>
            <w:tcW w:w="812" w:type="pct"/>
            <w:shd w:val="clear" w:color="auto" w:fill="auto"/>
            <w:noWrap/>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3-1</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kern w:val="0"/>
                <w:sz w:val="20"/>
                <w:szCs w:val="20"/>
              </w:rPr>
              <w:t>下游</w:t>
            </w:r>
            <w:r>
              <w:rPr>
                <w:rFonts w:ascii="仿宋" w:eastAsia="仿宋" w:hAnsi="仿宋" w:cs="Times New Roman" w:hint="eastAsia"/>
                <w:kern w:val="0"/>
                <w:sz w:val="20"/>
                <w:szCs w:val="20"/>
              </w:rPr>
              <w:t>道路阻水</w:t>
            </w:r>
          </w:p>
        </w:tc>
        <w:tc>
          <w:tcPr>
            <w:tcW w:w="812" w:type="pct"/>
            <w:shd w:val="clear" w:color="auto" w:fill="auto"/>
            <w:noWrap/>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kern w:val="0"/>
                <w:sz w:val="20"/>
                <w:szCs w:val="20"/>
              </w:rPr>
              <w:t>3-1</w:t>
            </w:r>
            <w:r w:rsidR="009F1161">
              <w:rPr>
                <w:rFonts w:ascii="仿宋" w:eastAsia="仿宋" w:hAnsi="仿宋" w:cs="Times New Roman" w:hint="eastAsia"/>
                <w:kern w:val="0"/>
                <w:sz w:val="20"/>
                <w:szCs w:val="20"/>
              </w:rPr>
              <w:t>5</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pStyle w:val="23"/>
              <w:spacing w:line="240" w:lineRule="auto"/>
              <w:rPr>
                <w:rFonts w:ascii="仿宋" w:eastAsia="仿宋" w:hAnsi="仿宋" w:cs="Times New Roman"/>
                <w:sz w:val="20"/>
                <w:szCs w:val="20"/>
              </w:rPr>
            </w:pPr>
          </w:p>
        </w:tc>
        <w:tc>
          <w:tcPr>
            <w:tcW w:w="732" w:type="pct"/>
            <w:vMerge w:val="restar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过流能力减小</w:t>
            </w:r>
          </w:p>
        </w:tc>
        <w:tc>
          <w:tcPr>
            <w:tcW w:w="875" w:type="pc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闸门、机电设备故障</w:t>
            </w:r>
          </w:p>
        </w:tc>
        <w:tc>
          <w:tcPr>
            <w:tcW w:w="812" w:type="pct"/>
            <w:shd w:val="clear" w:color="auto" w:fill="auto"/>
            <w:noWrap/>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3-9</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贝类繁殖</w:t>
            </w:r>
          </w:p>
        </w:tc>
        <w:tc>
          <w:tcPr>
            <w:tcW w:w="812" w:type="pct"/>
            <w:shd w:val="clear" w:color="auto" w:fill="auto"/>
            <w:noWrap/>
            <w:vAlign w:val="center"/>
          </w:tcPr>
          <w:p w:rsidR="0009755B" w:rsidRPr="00A00AE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3-13</w:t>
            </w:r>
          </w:p>
        </w:tc>
      </w:tr>
      <w:tr w:rsidR="00D44297" w:rsidRPr="00A00AEB" w:rsidTr="003B6204">
        <w:trPr>
          <w:cantSplit/>
          <w:trHeight w:val="20"/>
          <w:tblHeader/>
          <w:jc w:val="center"/>
        </w:trPr>
        <w:tc>
          <w:tcPr>
            <w:tcW w:w="331" w:type="pct"/>
            <w:vMerge w:val="restart"/>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3</w:t>
            </w:r>
          </w:p>
        </w:tc>
        <w:tc>
          <w:tcPr>
            <w:tcW w:w="800" w:type="pct"/>
            <w:vMerge w:val="restart"/>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牤牛河南支渡槽</w:t>
            </w:r>
          </w:p>
        </w:tc>
        <w:tc>
          <w:tcPr>
            <w:tcW w:w="850" w:type="pct"/>
            <w:vMerge w:val="restart"/>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K760+981～K761+405</w:t>
            </w:r>
          </w:p>
        </w:tc>
        <w:tc>
          <w:tcPr>
            <w:tcW w:w="600" w:type="pct"/>
            <w:vMerge w:val="restart"/>
            <w:vAlign w:val="center"/>
          </w:tcPr>
          <w:p w:rsidR="00D44297" w:rsidRPr="00A00AEB" w:rsidRDefault="00D44297" w:rsidP="003B6204">
            <w:pPr>
              <w:widowControl/>
              <w:jc w:val="center"/>
              <w:rPr>
                <w:rFonts w:ascii="仿宋" w:eastAsia="仿宋" w:hAnsi="仿宋" w:cs="宋体"/>
                <w:color w:val="000000"/>
                <w:kern w:val="0"/>
                <w:sz w:val="20"/>
                <w:szCs w:val="20"/>
              </w:rPr>
            </w:pPr>
            <w:r w:rsidRPr="00A00AEB">
              <w:rPr>
                <w:rFonts w:ascii="仿宋" w:eastAsia="仿宋" w:hAnsi="仿宋" w:cs="Times New Roman"/>
                <w:sz w:val="20"/>
                <w:szCs w:val="20"/>
              </w:rPr>
              <w:t>9.5</w:t>
            </w:r>
          </w:p>
        </w:tc>
        <w:tc>
          <w:tcPr>
            <w:tcW w:w="732" w:type="pct"/>
            <w:vMerge w:val="restart"/>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r w:rsidRPr="00A00AEB">
              <w:rPr>
                <w:rFonts w:ascii="仿宋" w:eastAsia="仿宋" w:hAnsi="仿宋" w:cs="Times New Roman"/>
                <w:kern w:val="0"/>
                <w:sz w:val="20"/>
                <w:szCs w:val="20"/>
              </w:rPr>
              <w:t>槽墩冲刷破坏</w:t>
            </w:r>
          </w:p>
        </w:tc>
        <w:tc>
          <w:tcPr>
            <w:tcW w:w="875" w:type="pct"/>
            <w:shd w:val="clear" w:color="auto" w:fill="auto"/>
            <w:vAlign w:val="center"/>
          </w:tcPr>
          <w:p w:rsidR="00D44297" w:rsidRPr="00A00AEB"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暴雨洪水</w:t>
            </w:r>
          </w:p>
        </w:tc>
        <w:tc>
          <w:tcPr>
            <w:tcW w:w="812" w:type="pct"/>
            <w:shd w:val="clear" w:color="auto" w:fill="auto"/>
            <w:noWrap/>
            <w:vAlign w:val="center"/>
          </w:tcPr>
          <w:p w:rsidR="00D44297" w:rsidRPr="00A00AEB"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3-1</w:t>
            </w:r>
          </w:p>
        </w:tc>
      </w:tr>
      <w:tr w:rsidR="00D44297" w:rsidRPr="00A00AEB" w:rsidTr="003B6204">
        <w:trPr>
          <w:cantSplit/>
          <w:trHeight w:val="20"/>
          <w:tblHeader/>
          <w:jc w:val="center"/>
        </w:trPr>
        <w:tc>
          <w:tcPr>
            <w:tcW w:w="331"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600" w:type="pct"/>
            <w:vMerge/>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44297" w:rsidRPr="00A00AEB"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上游西王女水库溃坝洪水</w:t>
            </w:r>
          </w:p>
        </w:tc>
        <w:tc>
          <w:tcPr>
            <w:tcW w:w="812" w:type="pct"/>
            <w:shd w:val="clear" w:color="auto" w:fill="auto"/>
            <w:noWrap/>
            <w:vAlign w:val="center"/>
          </w:tcPr>
          <w:p w:rsidR="00D44297" w:rsidRPr="00A00AEB" w:rsidRDefault="003B7F7F"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3-17</w:t>
            </w:r>
          </w:p>
        </w:tc>
      </w:tr>
      <w:tr w:rsidR="00D44297" w:rsidRPr="00A00AEB" w:rsidTr="003B6204">
        <w:trPr>
          <w:cantSplit/>
          <w:trHeight w:val="20"/>
          <w:tblHeader/>
          <w:jc w:val="center"/>
        </w:trPr>
        <w:tc>
          <w:tcPr>
            <w:tcW w:w="331"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600" w:type="pct"/>
            <w:vMerge/>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44297" w:rsidRPr="007F3172"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下游冲坑</w:t>
            </w:r>
          </w:p>
        </w:tc>
        <w:tc>
          <w:tcPr>
            <w:tcW w:w="812" w:type="pct"/>
            <w:shd w:val="clear" w:color="auto" w:fill="auto"/>
            <w:noWrap/>
            <w:vAlign w:val="center"/>
          </w:tcPr>
          <w:p w:rsidR="00D44297" w:rsidRPr="00A00AEB"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3-2</w:t>
            </w:r>
          </w:p>
        </w:tc>
      </w:tr>
      <w:tr w:rsidR="00D44297" w:rsidRPr="00A00AEB" w:rsidTr="003B6204">
        <w:trPr>
          <w:cantSplit/>
          <w:trHeight w:val="20"/>
          <w:tblHeader/>
          <w:jc w:val="center"/>
        </w:trPr>
        <w:tc>
          <w:tcPr>
            <w:tcW w:w="331"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600" w:type="pct"/>
            <w:vMerge/>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44297" w:rsidRPr="00A00AEB" w:rsidRDefault="00D44297"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44297"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下游</w:t>
            </w:r>
            <w:r w:rsidR="009F1161">
              <w:rPr>
                <w:rFonts w:ascii="仿宋" w:eastAsia="仿宋" w:hAnsi="仿宋" w:cs="Times New Roman" w:hint="eastAsia"/>
                <w:sz w:val="20"/>
                <w:szCs w:val="20"/>
              </w:rPr>
              <w:t>施工便道</w:t>
            </w:r>
          </w:p>
        </w:tc>
        <w:tc>
          <w:tcPr>
            <w:tcW w:w="812" w:type="pct"/>
            <w:shd w:val="clear" w:color="auto" w:fill="auto"/>
            <w:noWrap/>
            <w:vAlign w:val="center"/>
          </w:tcPr>
          <w:p w:rsidR="00D44297" w:rsidRDefault="00D44297"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3-16</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val="restart"/>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r w:rsidRPr="00A00AEB">
              <w:rPr>
                <w:rFonts w:ascii="仿宋" w:eastAsia="仿宋" w:hAnsi="仿宋" w:cs="Times New Roman"/>
                <w:sz w:val="20"/>
                <w:szCs w:val="20"/>
              </w:rPr>
              <w:t>地基渗漏失稳</w:t>
            </w:r>
          </w:p>
        </w:tc>
        <w:tc>
          <w:tcPr>
            <w:tcW w:w="875" w:type="pct"/>
            <w:shd w:val="clear" w:color="auto" w:fill="auto"/>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地震</w:t>
            </w:r>
          </w:p>
        </w:tc>
        <w:tc>
          <w:tcPr>
            <w:tcW w:w="812" w:type="pct"/>
            <w:shd w:val="clear" w:color="auto" w:fill="auto"/>
            <w:noWrap/>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3-3</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止水破损</w:t>
            </w:r>
          </w:p>
        </w:tc>
        <w:tc>
          <w:tcPr>
            <w:tcW w:w="812" w:type="pct"/>
            <w:shd w:val="clear" w:color="auto" w:fill="auto"/>
            <w:noWrap/>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3-5</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val="restart"/>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r w:rsidRPr="00A00AEB">
              <w:rPr>
                <w:rFonts w:ascii="仿宋" w:eastAsia="仿宋" w:hAnsi="仿宋" w:cs="Times New Roman"/>
                <w:sz w:val="20"/>
                <w:szCs w:val="20"/>
              </w:rPr>
              <w:t>过流能力减小</w:t>
            </w:r>
          </w:p>
        </w:tc>
        <w:tc>
          <w:tcPr>
            <w:tcW w:w="875" w:type="pct"/>
            <w:shd w:val="clear" w:color="auto" w:fill="auto"/>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闸门、机电设备故障</w:t>
            </w:r>
          </w:p>
        </w:tc>
        <w:tc>
          <w:tcPr>
            <w:tcW w:w="812" w:type="pct"/>
            <w:shd w:val="clear" w:color="auto" w:fill="auto"/>
            <w:noWrap/>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3-9</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调度运行</w:t>
            </w:r>
          </w:p>
        </w:tc>
        <w:tc>
          <w:tcPr>
            <w:tcW w:w="812" w:type="pct"/>
            <w:shd w:val="clear" w:color="auto" w:fill="auto"/>
            <w:noWrap/>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3-10</w:t>
            </w:r>
          </w:p>
        </w:tc>
      </w:tr>
      <w:tr w:rsidR="0009755B" w:rsidRPr="00A00AEB" w:rsidTr="003B6204">
        <w:trPr>
          <w:cantSplit/>
          <w:trHeight w:val="20"/>
          <w:tblHeader/>
          <w:jc w:val="center"/>
        </w:trPr>
        <w:tc>
          <w:tcPr>
            <w:tcW w:w="331"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600" w:type="pct"/>
            <w:vMerge/>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09755B" w:rsidRPr="00A00AEB" w:rsidRDefault="0009755B"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贝类繁殖</w:t>
            </w:r>
          </w:p>
        </w:tc>
        <w:tc>
          <w:tcPr>
            <w:tcW w:w="812" w:type="pct"/>
            <w:shd w:val="clear" w:color="auto" w:fill="auto"/>
            <w:noWrap/>
            <w:vAlign w:val="center"/>
          </w:tcPr>
          <w:p w:rsidR="0009755B" w:rsidRDefault="0009755B" w:rsidP="003B6204">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3-13</w:t>
            </w:r>
          </w:p>
        </w:tc>
      </w:tr>
      <w:tr w:rsidR="00DE3F8A" w:rsidRPr="00A00AEB" w:rsidTr="003B6204">
        <w:trPr>
          <w:cantSplit/>
          <w:trHeight w:val="20"/>
          <w:tblHeader/>
          <w:jc w:val="center"/>
        </w:trPr>
        <w:tc>
          <w:tcPr>
            <w:tcW w:w="331" w:type="pct"/>
            <w:vMerge w:val="restart"/>
            <w:shd w:val="clear" w:color="auto" w:fill="auto"/>
            <w:vAlign w:val="center"/>
          </w:tcPr>
          <w:p w:rsidR="00DE3F8A" w:rsidRDefault="00DE3F8A" w:rsidP="003B6204">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w:t>
            </w:r>
          </w:p>
          <w:p w:rsidR="00DE3F8A" w:rsidRPr="00A00AEB" w:rsidRDefault="00DE3F8A" w:rsidP="003B6204">
            <w:pPr>
              <w:widowControl/>
              <w:jc w:val="center"/>
              <w:rPr>
                <w:rFonts w:ascii="仿宋" w:eastAsia="仿宋" w:hAnsi="仿宋" w:cs="宋体"/>
                <w:color w:val="000000"/>
                <w:kern w:val="0"/>
                <w:sz w:val="20"/>
                <w:szCs w:val="20"/>
              </w:rPr>
            </w:pPr>
            <w:r>
              <w:rPr>
                <w:rFonts w:ascii="仿宋" w:eastAsia="仿宋" w:hAnsi="仿宋" w:cs="宋体"/>
                <w:color w:val="000000"/>
                <w:kern w:val="0"/>
                <w:sz w:val="20"/>
                <w:szCs w:val="20"/>
              </w:rPr>
              <w:t>5</w:t>
            </w:r>
          </w:p>
        </w:tc>
        <w:tc>
          <w:tcPr>
            <w:tcW w:w="800" w:type="pct"/>
            <w:vMerge w:val="restart"/>
            <w:shd w:val="clear" w:color="auto" w:fill="auto"/>
            <w:vAlign w:val="center"/>
          </w:tcPr>
          <w:p w:rsidR="00DE3F8A" w:rsidRPr="00DE3F8A" w:rsidRDefault="00DE3F8A" w:rsidP="003B6204">
            <w:pPr>
              <w:widowControl/>
              <w:jc w:val="center"/>
              <w:rPr>
                <w:rFonts w:ascii="仿宋" w:eastAsia="仿宋" w:hAnsi="仿宋" w:cs="宋体"/>
                <w:color w:val="000000"/>
                <w:kern w:val="0"/>
                <w:sz w:val="20"/>
                <w:szCs w:val="20"/>
              </w:rPr>
            </w:pPr>
            <w:r w:rsidRPr="00DE3F8A">
              <w:rPr>
                <w:rFonts w:ascii="仿宋" w:eastAsia="仿宋" w:hAnsi="仿宋" w:cs="宋体" w:hint="eastAsia"/>
                <w:color w:val="000000"/>
                <w:kern w:val="0"/>
                <w:sz w:val="20"/>
                <w:szCs w:val="20"/>
              </w:rPr>
              <w:t>于家店分水口</w:t>
            </w:r>
          </w:p>
          <w:p w:rsidR="00DE3F8A" w:rsidRPr="00A00AEB" w:rsidRDefault="00DE3F8A" w:rsidP="003B6204">
            <w:pPr>
              <w:widowControl/>
              <w:jc w:val="center"/>
              <w:rPr>
                <w:rFonts w:ascii="仿宋" w:eastAsia="仿宋" w:hAnsi="仿宋" w:cs="宋体"/>
                <w:color w:val="000000"/>
                <w:kern w:val="0"/>
                <w:sz w:val="20"/>
                <w:szCs w:val="20"/>
              </w:rPr>
            </w:pPr>
            <w:r w:rsidRPr="00DE3F8A">
              <w:rPr>
                <w:rFonts w:ascii="仿宋" w:eastAsia="仿宋" w:hAnsi="仿宋" w:cs="宋体" w:hint="eastAsia"/>
                <w:color w:val="000000"/>
                <w:kern w:val="0"/>
                <w:sz w:val="20"/>
                <w:szCs w:val="20"/>
              </w:rPr>
              <w:t>白村分水口</w:t>
            </w:r>
          </w:p>
        </w:tc>
        <w:tc>
          <w:tcPr>
            <w:tcW w:w="850" w:type="pct"/>
            <w:vMerge w:val="restart"/>
            <w:shd w:val="clear" w:color="auto" w:fill="auto"/>
            <w:vAlign w:val="center"/>
          </w:tcPr>
          <w:p w:rsidR="00DE3F8A" w:rsidRPr="00DE3F8A" w:rsidRDefault="00DE3F8A" w:rsidP="003B6204">
            <w:pPr>
              <w:widowControl/>
              <w:jc w:val="center"/>
              <w:rPr>
                <w:rFonts w:ascii="仿宋" w:eastAsia="仿宋" w:hAnsi="仿宋" w:cs="宋体"/>
                <w:color w:val="000000"/>
                <w:kern w:val="0"/>
                <w:sz w:val="20"/>
                <w:szCs w:val="20"/>
              </w:rPr>
            </w:pPr>
            <w:r>
              <w:rPr>
                <w:rFonts w:ascii="仿宋" w:eastAsia="仿宋" w:hAnsi="仿宋" w:cs="宋体"/>
                <w:color w:val="000000"/>
                <w:kern w:val="0"/>
                <w:sz w:val="20"/>
                <w:szCs w:val="20"/>
              </w:rPr>
              <w:t>K</w:t>
            </w:r>
            <w:r w:rsidRPr="00DE3F8A">
              <w:rPr>
                <w:rFonts w:ascii="仿宋" w:eastAsia="仿宋" w:hAnsi="仿宋" w:cs="宋体"/>
                <w:color w:val="000000"/>
                <w:kern w:val="0"/>
                <w:sz w:val="20"/>
                <w:szCs w:val="20"/>
              </w:rPr>
              <w:t>750+649</w:t>
            </w:r>
          </w:p>
          <w:p w:rsidR="00DE3F8A" w:rsidRPr="00A00AEB" w:rsidRDefault="00DE3F8A" w:rsidP="003B6204">
            <w:pPr>
              <w:widowControl/>
              <w:jc w:val="center"/>
              <w:rPr>
                <w:rFonts w:ascii="仿宋" w:eastAsia="仿宋" w:hAnsi="仿宋" w:cs="宋体"/>
                <w:color w:val="000000"/>
                <w:kern w:val="0"/>
                <w:sz w:val="20"/>
                <w:szCs w:val="20"/>
              </w:rPr>
            </w:pPr>
            <w:r>
              <w:rPr>
                <w:rFonts w:ascii="仿宋" w:eastAsia="仿宋" w:hAnsi="仿宋" w:cs="宋体"/>
                <w:color w:val="000000"/>
                <w:kern w:val="0"/>
                <w:sz w:val="20"/>
                <w:szCs w:val="20"/>
              </w:rPr>
              <w:t>K</w:t>
            </w:r>
            <w:r w:rsidRPr="00DE3F8A">
              <w:rPr>
                <w:rFonts w:ascii="仿宋" w:eastAsia="仿宋" w:hAnsi="仿宋" w:cs="宋体"/>
                <w:color w:val="000000"/>
                <w:kern w:val="0"/>
                <w:sz w:val="20"/>
                <w:szCs w:val="20"/>
              </w:rPr>
              <w:t>762+144</w:t>
            </w:r>
          </w:p>
        </w:tc>
        <w:tc>
          <w:tcPr>
            <w:tcW w:w="600" w:type="pct"/>
            <w:vMerge w:val="restart"/>
            <w:vAlign w:val="center"/>
          </w:tcPr>
          <w:p w:rsidR="00DE3F8A" w:rsidRPr="00DE3F8A" w:rsidRDefault="00DE3F8A" w:rsidP="003B6204">
            <w:pPr>
              <w:widowControl/>
              <w:jc w:val="center"/>
              <w:rPr>
                <w:rFonts w:ascii="仿宋" w:eastAsia="仿宋" w:hAnsi="仿宋" w:cs="宋体"/>
                <w:color w:val="000000"/>
                <w:kern w:val="0"/>
                <w:sz w:val="20"/>
                <w:szCs w:val="20"/>
              </w:rPr>
            </w:pPr>
            <w:r w:rsidRPr="00DE3F8A">
              <w:rPr>
                <w:rFonts w:ascii="仿宋" w:eastAsia="仿宋" w:hAnsi="仿宋" w:cs="宋体"/>
                <w:color w:val="000000"/>
                <w:kern w:val="0"/>
                <w:sz w:val="20"/>
                <w:szCs w:val="20"/>
              </w:rPr>
              <w:t xml:space="preserve">5.0 </w:t>
            </w:r>
          </w:p>
          <w:p w:rsidR="00DE3F8A" w:rsidRPr="00A00AEB" w:rsidRDefault="00DE3F8A" w:rsidP="003B6204">
            <w:pPr>
              <w:widowControl/>
              <w:jc w:val="center"/>
              <w:rPr>
                <w:rFonts w:ascii="仿宋" w:eastAsia="仿宋" w:hAnsi="仿宋" w:cs="宋体"/>
                <w:color w:val="000000"/>
                <w:kern w:val="0"/>
                <w:sz w:val="20"/>
                <w:szCs w:val="20"/>
              </w:rPr>
            </w:pPr>
            <w:r w:rsidRPr="00DE3F8A">
              <w:rPr>
                <w:rFonts w:ascii="仿宋" w:eastAsia="仿宋" w:hAnsi="仿宋" w:cs="宋体"/>
                <w:color w:val="000000"/>
                <w:kern w:val="0"/>
                <w:sz w:val="20"/>
                <w:szCs w:val="20"/>
              </w:rPr>
              <w:t>5.0</w:t>
            </w:r>
          </w:p>
        </w:tc>
        <w:tc>
          <w:tcPr>
            <w:tcW w:w="732" w:type="pct"/>
            <w:vMerge w:val="restart"/>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875" w:type="pct"/>
            <w:shd w:val="clear" w:color="auto" w:fill="auto"/>
            <w:vAlign w:val="center"/>
          </w:tcPr>
          <w:p w:rsidR="00DE3F8A" w:rsidRPr="00A00AEB" w:rsidRDefault="00DE3F8A" w:rsidP="003B6204">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暴雨洪水</w:t>
            </w:r>
          </w:p>
        </w:tc>
        <w:tc>
          <w:tcPr>
            <w:tcW w:w="812" w:type="pct"/>
            <w:shd w:val="clear" w:color="auto" w:fill="auto"/>
            <w:noWrap/>
            <w:vAlign w:val="center"/>
          </w:tcPr>
          <w:p w:rsidR="00DE3F8A" w:rsidRPr="00A00AEB" w:rsidRDefault="003F1FED"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1</w:t>
            </w:r>
            <w:r w:rsidR="00DE3F8A" w:rsidRPr="00C45163">
              <w:rPr>
                <w:rFonts w:ascii="仿宋" w:eastAsia="仿宋" w:hAnsi="仿宋" w:cs="Times New Roman"/>
                <w:sz w:val="20"/>
                <w:szCs w:val="20"/>
              </w:rPr>
              <w:t>-1</w:t>
            </w:r>
          </w:p>
        </w:tc>
      </w:tr>
      <w:tr w:rsidR="00DE3F8A" w:rsidRPr="00A00AEB" w:rsidTr="003B6204">
        <w:trPr>
          <w:cantSplit/>
          <w:trHeight w:val="20"/>
          <w:tblHeader/>
          <w:jc w:val="center"/>
        </w:trPr>
        <w:tc>
          <w:tcPr>
            <w:tcW w:w="331"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600" w:type="pct"/>
            <w:vMerge/>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E3F8A" w:rsidRPr="00A00AEB" w:rsidRDefault="00DE3F8A"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结构缝渗漏</w:t>
            </w:r>
          </w:p>
        </w:tc>
        <w:tc>
          <w:tcPr>
            <w:tcW w:w="812" w:type="pct"/>
            <w:shd w:val="clear" w:color="auto" w:fill="auto"/>
            <w:noWrap/>
            <w:vAlign w:val="center"/>
          </w:tcPr>
          <w:p w:rsidR="00DE3F8A" w:rsidRPr="00A00AEB" w:rsidRDefault="00DE3F8A" w:rsidP="003B6204">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3-5</w:t>
            </w:r>
          </w:p>
        </w:tc>
      </w:tr>
      <w:tr w:rsidR="00DE3F8A" w:rsidRPr="00A00AEB" w:rsidTr="003B6204">
        <w:trPr>
          <w:cantSplit/>
          <w:trHeight w:val="20"/>
          <w:tblHeader/>
          <w:jc w:val="center"/>
        </w:trPr>
        <w:tc>
          <w:tcPr>
            <w:tcW w:w="331"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600" w:type="pct"/>
            <w:vMerge/>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732" w:type="pct"/>
            <w:vMerge w:val="restart"/>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875" w:type="pct"/>
            <w:shd w:val="clear" w:color="auto" w:fill="auto"/>
            <w:vAlign w:val="center"/>
          </w:tcPr>
          <w:p w:rsidR="00DE3F8A" w:rsidRPr="00A00AEB" w:rsidRDefault="00DE3F8A" w:rsidP="003B6204">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12" w:type="pct"/>
            <w:shd w:val="clear" w:color="auto" w:fill="auto"/>
            <w:noWrap/>
            <w:vAlign w:val="center"/>
          </w:tcPr>
          <w:p w:rsidR="00DE3F8A" w:rsidRPr="00A00AEB" w:rsidRDefault="00DE3F8A" w:rsidP="003B6204">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3-9</w:t>
            </w:r>
          </w:p>
        </w:tc>
      </w:tr>
      <w:tr w:rsidR="00DE3F8A" w:rsidRPr="00A00AEB" w:rsidTr="003B6204">
        <w:trPr>
          <w:cantSplit/>
          <w:trHeight w:val="20"/>
          <w:tblHeader/>
          <w:jc w:val="center"/>
        </w:trPr>
        <w:tc>
          <w:tcPr>
            <w:tcW w:w="331"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0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50"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600" w:type="pct"/>
            <w:vMerge/>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732" w:type="pct"/>
            <w:vMerge/>
            <w:shd w:val="clear" w:color="auto" w:fill="auto"/>
            <w:vAlign w:val="center"/>
          </w:tcPr>
          <w:p w:rsidR="00DE3F8A" w:rsidRPr="00A00AEB" w:rsidRDefault="00DE3F8A" w:rsidP="003B6204">
            <w:pPr>
              <w:widowControl/>
              <w:jc w:val="center"/>
              <w:rPr>
                <w:rFonts w:ascii="仿宋" w:eastAsia="仿宋" w:hAnsi="仿宋" w:cs="宋体"/>
                <w:color w:val="000000"/>
                <w:kern w:val="0"/>
                <w:sz w:val="20"/>
                <w:szCs w:val="20"/>
              </w:rPr>
            </w:pPr>
          </w:p>
        </w:tc>
        <w:tc>
          <w:tcPr>
            <w:tcW w:w="875" w:type="pct"/>
            <w:shd w:val="clear" w:color="auto" w:fill="auto"/>
            <w:vAlign w:val="center"/>
          </w:tcPr>
          <w:p w:rsidR="00DE3F8A" w:rsidRPr="00A00AEB" w:rsidRDefault="00DE3F8A" w:rsidP="003B6204">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调度运行</w:t>
            </w:r>
          </w:p>
        </w:tc>
        <w:tc>
          <w:tcPr>
            <w:tcW w:w="812" w:type="pct"/>
            <w:shd w:val="clear" w:color="auto" w:fill="auto"/>
            <w:noWrap/>
            <w:vAlign w:val="center"/>
          </w:tcPr>
          <w:p w:rsidR="00DE3F8A" w:rsidRPr="00A00AEB" w:rsidRDefault="00DE3F8A" w:rsidP="003B6204">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3-10</w:t>
            </w:r>
          </w:p>
        </w:tc>
      </w:tr>
    </w:tbl>
    <w:p w:rsidR="00D16331" w:rsidRPr="00A00AEB" w:rsidRDefault="00D16331" w:rsidP="00D16331">
      <w:pPr>
        <w:pStyle w:val="10"/>
        <w:tabs>
          <w:tab w:val="left" w:pos="10350"/>
        </w:tabs>
        <w:ind w:firstLine="24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2</w:t>
      </w:r>
      <w:r w:rsidRPr="00A00AEB">
        <w:rPr>
          <w:rFonts w:ascii="Times New Roman" w:hAnsi="Times New Roman" w:cs="Times New Roman"/>
        </w:rPr>
        <w:t>）</w:t>
      </w:r>
      <w:r w:rsidRPr="00A00AEB">
        <w:rPr>
          <w:rFonts w:ascii="Times New Roman" w:hAnsi="Times New Roman" w:cs="Times New Roman" w:hint="eastAsia"/>
        </w:rPr>
        <w:t>排水建筑物风险事件及风险因子</w:t>
      </w:r>
    </w:p>
    <w:p w:rsidR="00D16331" w:rsidRPr="00A00AEB" w:rsidRDefault="00D16331" w:rsidP="00063110">
      <w:pPr>
        <w:pStyle w:val="10"/>
        <w:ind w:firstLine="240"/>
        <w:jc w:val="center"/>
        <w:outlineLvl w:val="9"/>
      </w:pPr>
      <w:r w:rsidRPr="00A00AEB">
        <w:t>表3.2-2排水建筑物风险事件及风险因子一览表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1"/>
        <w:gridCol w:w="2724"/>
        <w:gridCol w:w="1553"/>
        <w:gridCol w:w="1083"/>
        <w:gridCol w:w="2454"/>
        <w:gridCol w:w="3026"/>
        <w:gridCol w:w="2627"/>
      </w:tblGrid>
      <w:tr w:rsidR="00D16331" w:rsidRPr="00A00AEB" w:rsidTr="003B6204">
        <w:trPr>
          <w:cantSplit/>
          <w:trHeight w:val="20"/>
          <w:tblHeader/>
          <w:jc w:val="center"/>
        </w:trPr>
        <w:tc>
          <w:tcPr>
            <w:tcW w:w="264" w:type="pct"/>
            <w:vAlign w:val="center"/>
          </w:tcPr>
          <w:p w:rsidR="00D16331" w:rsidRPr="00A00AEB" w:rsidRDefault="00D16331" w:rsidP="00914C61">
            <w:pPr>
              <w:widowControl/>
              <w:jc w:val="center"/>
              <w:rPr>
                <w:rFonts w:ascii="仿宋" w:eastAsia="仿宋" w:hAnsi="仿宋" w:cs="宋体"/>
                <w:kern w:val="0"/>
                <w:sz w:val="20"/>
                <w:szCs w:val="20"/>
              </w:rPr>
            </w:pPr>
            <w:r w:rsidRPr="00A00AEB">
              <w:rPr>
                <w:rFonts w:ascii="仿宋" w:eastAsia="仿宋" w:hAnsi="仿宋" w:cs="Times New Roman"/>
                <w:sz w:val="20"/>
                <w:szCs w:val="20"/>
              </w:rPr>
              <w:t>序号</w:t>
            </w:r>
          </w:p>
        </w:tc>
        <w:tc>
          <w:tcPr>
            <w:tcW w:w="958" w:type="pct"/>
            <w:shd w:val="clear" w:color="auto" w:fill="auto"/>
            <w:noWrap/>
            <w:vAlign w:val="center"/>
            <w:hideMark/>
          </w:tcPr>
          <w:p w:rsidR="00D16331" w:rsidRPr="00A00AEB" w:rsidRDefault="00D16331" w:rsidP="00914C61">
            <w:pPr>
              <w:jc w:val="center"/>
              <w:rPr>
                <w:rFonts w:ascii="仿宋" w:eastAsia="仿宋" w:hAnsi="仿宋" w:cs="Times New Roman"/>
                <w:sz w:val="20"/>
                <w:szCs w:val="20"/>
              </w:rPr>
            </w:pPr>
            <w:r w:rsidRPr="00A00AEB">
              <w:rPr>
                <w:rFonts w:ascii="仿宋" w:eastAsia="仿宋" w:hAnsi="仿宋" w:cs="Times New Roman"/>
                <w:sz w:val="20"/>
                <w:szCs w:val="20"/>
              </w:rPr>
              <w:t>建筑物名称</w:t>
            </w:r>
          </w:p>
        </w:tc>
        <w:tc>
          <w:tcPr>
            <w:tcW w:w="546" w:type="pct"/>
            <w:shd w:val="clear" w:color="auto" w:fill="auto"/>
            <w:noWrap/>
            <w:vAlign w:val="center"/>
            <w:hideMark/>
          </w:tcPr>
          <w:p w:rsidR="00D16331" w:rsidRPr="00A00AEB" w:rsidRDefault="00D16331" w:rsidP="00914C61">
            <w:pPr>
              <w:jc w:val="center"/>
              <w:rPr>
                <w:rFonts w:ascii="仿宋" w:eastAsia="仿宋" w:hAnsi="仿宋" w:cs="Times New Roman"/>
                <w:kern w:val="0"/>
                <w:sz w:val="20"/>
                <w:szCs w:val="20"/>
              </w:rPr>
            </w:pPr>
            <w:r w:rsidRPr="00A00AEB">
              <w:rPr>
                <w:rFonts w:ascii="仿宋" w:eastAsia="仿宋" w:hAnsi="仿宋" w:cs="Times New Roman"/>
                <w:sz w:val="20"/>
                <w:szCs w:val="20"/>
              </w:rPr>
              <w:t>桩号</w:t>
            </w:r>
          </w:p>
        </w:tc>
        <w:tc>
          <w:tcPr>
            <w:tcW w:w="381" w:type="pct"/>
          </w:tcPr>
          <w:p w:rsidR="00D16331" w:rsidRPr="00A00AEB" w:rsidRDefault="00D16331" w:rsidP="00914C61">
            <w:pPr>
              <w:pStyle w:val="23"/>
              <w:spacing w:line="240" w:lineRule="auto"/>
              <w:rPr>
                <w:rFonts w:ascii="仿宋" w:eastAsia="仿宋" w:hAnsi="仿宋" w:cs="Times New Roman"/>
                <w:sz w:val="20"/>
                <w:szCs w:val="20"/>
              </w:rPr>
            </w:pPr>
            <w:r w:rsidRPr="00A00AEB">
              <w:rPr>
                <w:rFonts w:ascii="仿宋" w:eastAsia="仿宋" w:hAnsi="仿宋" w:cs="Times New Roman" w:hint="eastAsia"/>
                <w:sz w:val="20"/>
                <w:szCs w:val="20"/>
              </w:rPr>
              <w:t>风险量值</w:t>
            </w:r>
          </w:p>
        </w:tc>
        <w:tc>
          <w:tcPr>
            <w:tcW w:w="863" w:type="pct"/>
            <w:vAlign w:val="center"/>
          </w:tcPr>
          <w:p w:rsidR="00D16331" w:rsidRPr="00A00AEB" w:rsidRDefault="00D16331" w:rsidP="00914C61">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风险事件</w:t>
            </w:r>
          </w:p>
        </w:tc>
        <w:tc>
          <w:tcPr>
            <w:tcW w:w="1064" w:type="pct"/>
            <w:vAlign w:val="center"/>
          </w:tcPr>
          <w:p w:rsidR="00D16331" w:rsidRPr="00A00AEB" w:rsidRDefault="00D16331" w:rsidP="00914C61">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风险因子（按重要性排序）</w:t>
            </w:r>
          </w:p>
        </w:tc>
        <w:tc>
          <w:tcPr>
            <w:tcW w:w="924" w:type="pct"/>
            <w:vAlign w:val="center"/>
          </w:tcPr>
          <w:p w:rsidR="00D16331" w:rsidRPr="00A00AEB" w:rsidRDefault="00D16331" w:rsidP="00914C61">
            <w:pPr>
              <w:pStyle w:val="23"/>
              <w:spacing w:line="240" w:lineRule="auto"/>
              <w:rPr>
                <w:rFonts w:ascii="仿宋" w:eastAsia="仿宋" w:hAnsi="仿宋" w:cs="Times New Roman"/>
                <w:sz w:val="20"/>
                <w:szCs w:val="20"/>
              </w:rPr>
            </w:pPr>
            <w:r w:rsidRPr="00A00AEB">
              <w:rPr>
                <w:rFonts w:ascii="仿宋" w:eastAsia="仿宋" w:hAnsi="仿宋" w:cs="Times New Roman"/>
                <w:sz w:val="20"/>
                <w:szCs w:val="20"/>
              </w:rPr>
              <w:t>对应风险预防措施</w:t>
            </w:r>
            <w:r w:rsidRPr="00A00AEB">
              <w:rPr>
                <w:rFonts w:ascii="仿宋" w:eastAsia="仿宋" w:hAnsi="仿宋" w:cs="Times New Roman" w:hint="eastAsia"/>
                <w:sz w:val="20"/>
                <w:szCs w:val="20"/>
              </w:rPr>
              <w:t>编号</w:t>
            </w:r>
          </w:p>
        </w:tc>
      </w:tr>
      <w:tr w:rsidR="00D16331" w:rsidRPr="00A00AEB" w:rsidTr="003B6204">
        <w:trPr>
          <w:cantSplit/>
          <w:trHeight w:val="1134"/>
          <w:tblHeader/>
          <w:jc w:val="center"/>
        </w:trPr>
        <w:tc>
          <w:tcPr>
            <w:tcW w:w="264" w:type="pct"/>
            <w:vMerge w:val="restart"/>
            <w:vAlign w:val="center"/>
          </w:tcPr>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2</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3</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4</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5</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6</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7</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8</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9</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10</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11</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12</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13</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14</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15</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16</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17</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18</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19</w:t>
            </w:r>
          </w:p>
          <w:p w:rsidR="00D16331" w:rsidRPr="00A00AEB" w:rsidRDefault="00D16331" w:rsidP="00914C61">
            <w:pPr>
              <w:jc w:val="center"/>
              <w:rPr>
                <w:rFonts w:ascii="仿宋" w:eastAsia="仿宋" w:hAnsi="仿宋" w:cs="Times New Roman"/>
                <w:sz w:val="20"/>
                <w:szCs w:val="20"/>
              </w:rPr>
            </w:pPr>
            <w:r w:rsidRPr="00A00AEB">
              <w:rPr>
                <w:rFonts w:ascii="仿宋" w:eastAsia="仿宋" w:hAnsi="仿宋" w:cs="Times New Roman"/>
                <w:sz w:val="20"/>
                <w:szCs w:val="20"/>
              </w:rPr>
              <w:t>20</w:t>
            </w:r>
          </w:p>
        </w:tc>
        <w:tc>
          <w:tcPr>
            <w:tcW w:w="958" w:type="pct"/>
            <w:vMerge w:val="restart"/>
            <w:shd w:val="clear" w:color="auto" w:fill="auto"/>
            <w:noWrap/>
            <w:vAlign w:val="center"/>
            <w:hideMark/>
          </w:tcPr>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双庙沟河道倒虹吸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牤牛北支河道倒虹吸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窑底沟左排倒虹吸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讲武城沟左排倒虹吸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刘庄沟左排倒虹吸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东窑头沟左排倒虹吸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槐树屯沟左排倒虹吸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老湾沟左排倒虹吸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龙王庙沟排水倒虹吸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曲沟排水倒虹吸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澄漕河排水倒虹吸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澄漕河北支排水倒虹吸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李家岗沟排水倒虹吸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李家岗东沟排水倒虹吸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东贺兰沟左排倒虹吸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南城西沟左排倒虹吸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种畜场沟排水倒虹吸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河北沟排水倒虹吸</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hint="eastAsia"/>
                <w:color w:val="000000"/>
                <w:sz w:val="20"/>
                <w:szCs w:val="20"/>
              </w:rPr>
              <w:t>大营沟排水涵洞</w:t>
            </w:r>
          </w:p>
          <w:p w:rsidR="00D16331" w:rsidRPr="00A00AEB" w:rsidRDefault="00D16331" w:rsidP="00914C61">
            <w:pPr>
              <w:jc w:val="center"/>
              <w:rPr>
                <w:rFonts w:ascii="仿宋" w:eastAsia="仿宋" w:hAnsi="仿宋" w:cs="宋体"/>
                <w:color w:val="000000"/>
                <w:sz w:val="20"/>
                <w:szCs w:val="20"/>
              </w:rPr>
            </w:pPr>
            <w:r w:rsidRPr="00A00AEB">
              <w:rPr>
                <w:rFonts w:ascii="仿宋" w:eastAsia="仿宋" w:hAnsi="仿宋" w:hint="eastAsia"/>
                <w:color w:val="000000"/>
                <w:sz w:val="20"/>
                <w:szCs w:val="20"/>
              </w:rPr>
              <w:t>西郝村排水涵洞</w:t>
            </w:r>
          </w:p>
        </w:tc>
        <w:tc>
          <w:tcPr>
            <w:tcW w:w="546" w:type="pct"/>
            <w:vMerge w:val="restart"/>
            <w:shd w:val="clear" w:color="auto" w:fill="auto"/>
            <w:noWrap/>
            <w:vAlign w:val="center"/>
            <w:hideMark/>
          </w:tcPr>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K736+493</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K764+881</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K733+195</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K734+959</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K739+202</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K742+039</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K743+565</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K745+503</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K749+503</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K752+987</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K754+942</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K755+730</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K756+716</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K758+595</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K762+332</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K763+646</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K769+459</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K770+953</w:t>
            </w:r>
          </w:p>
          <w:p w:rsidR="00D16331" w:rsidRPr="00A00AEB" w:rsidRDefault="00D16331" w:rsidP="00914C61">
            <w:pPr>
              <w:jc w:val="center"/>
              <w:rPr>
                <w:rFonts w:ascii="仿宋" w:eastAsia="仿宋" w:hAnsi="仿宋"/>
                <w:color w:val="000000"/>
                <w:sz w:val="20"/>
                <w:szCs w:val="20"/>
              </w:rPr>
            </w:pPr>
            <w:r w:rsidRPr="00A00AEB">
              <w:rPr>
                <w:rFonts w:ascii="仿宋" w:eastAsia="仿宋" w:hAnsi="仿宋"/>
                <w:color w:val="000000"/>
                <w:sz w:val="20"/>
                <w:szCs w:val="20"/>
              </w:rPr>
              <w:t>K750+769</w:t>
            </w:r>
          </w:p>
          <w:p w:rsidR="00D16331" w:rsidRPr="00A00AEB" w:rsidRDefault="00D16331" w:rsidP="00914C61">
            <w:pPr>
              <w:jc w:val="center"/>
              <w:rPr>
                <w:rFonts w:ascii="仿宋" w:eastAsia="仿宋" w:hAnsi="仿宋" w:cs="宋体"/>
                <w:color w:val="000000"/>
                <w:sz w:val="20"/>
                <w:szCs w:val="20"/>
              </w:rPr>
            </w:pPr>
            <w:r w:rsidRPr="00A00AEB">
              <w:rPr>
                <w:rFonts w:ascii="仿宋" w:eastAsia="仿宋" w:hAnsi="仿宋"/>
                <w:color w:val="000000"/>
                <w:sz w:val="20"/>
                <w:szCs w:val="20"/>
              </w:rPr>
              <w:t>K766+651</w:t>
            </w:r>
          </w:p>
        </w:tc>
        <w:tc>
          <w:tcPr>
            <w:tcW w:w="381" w:type="pct"/>
            <w:vMerge w:val="restart"/>
            <w:vAlign w:val="center"/>
          </w:tcPr>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7.1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7.4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6.5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8.0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7.4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6.5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6.5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6.5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7.3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 xml:space="preserve">6.5 </w:t>
            </w:r>
          </w:p>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6.5</w:t>
            </w:r>
          </w:p>
        </w:tc>
        <w:tc>
          <w:tcPr>
            <w:tcW w:w="863" w:type="pct"/>
            <w:vMerge w:val="restar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Times New Roman"/>
                <w:sz w:val="20"/>
                <w:szCs w:val="20"/>
              </w:rPr>
              <w:t>整体失稳、构件破坏</w:t>
            </w:r>
          </w:p>
        </w:tc>
        <w:tc>
          <w:tcPr>
            <w:tcW w:w="106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暴雨洪水</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4-1</w:t>
            </w:r>
          </w:p>
        </w:tc>
      </w:tr>
      <w:tr w:rsidR="00D16331" w:rsidRPr="00A00AEB" w:rsidTr="003B6204">
        <w:trPr>
          <w:cantSplit/>
          <w:trHeight w:val="1134"/>
          <w:tblHeader/>
          <w:jc w:val="center"/>
        </w:trPr>
        <w:tc>
          <w:tcPr>
            <w:tcW w:w="264" w:type="pct"/>
            <w:vMerge/>
            <w:vAlign w:val="center"/>
          </w:tcPr>
          <w:p w:rsidR="00D16331" w:rsidRPr="00A00AEB" w:rsidRDefault="00D16331" w:rsidP="00914C61">
            <w:pPr>
              <w:jc w:val="center"/>
              <w:rPr>
                <w:rFonts w:ascii="仿宋" w:eastAsia="仿宋" w:hAnsi="仿宋" w:cs="Times New Roman"/>
                <w:sz w:val="20"/>
                <w:szCs w:val="20"/>
              </w:rPr>
            </w:pPr>
          </w:p>
        </w:tc>
        <w:tc>
          <w:tcPr>
            <w:tcW w:w="958" w:type="pct"/>
            <w:vMerge/>
            <w:shd w:val="clear" w:color="auto" w:fill="auto"/>
            <w:noWrap/>
            <w:vAlign w:val="center"/>
          </w:tcPr>
          <w:p w:rsidR="00D16331" w:rsidRPr="00A00AEB" w:rsidRDefault="00D16331" w:rsidP="00914C61">
            <w:pPr>
              <w:jc w:val="center"/>
              <w:rPr>
                <w:rFonts w:ascii="仿宋" w:eastAsia="仿宋" w:hAnsi="仿宋"/>
                <w:color w:val="000000"/>
                <w:sz w:val="20"/>
                <w:szCs w:val="20"/>
              </w:rPr>
            </w:pPr>
          </w:p>
        </w:tc>
        <w:tc>
          <w:tcPr>
            <w:tcW w:w="546" w:type="pct"/>
            <w:vMerge/>
            <w:shd w:val="clear" w:color="auto" w:fill="auto"/>
            <w:noWrap/>
            <w:vAlign w:val="center"/>
          </w:tcPr>
          <w:p w:rsidR="00D16331" w:rsidRPr="00A00AEB" w:rsidRDefault="00D16331" w:rsidP="00914C61">
            <w:pPr>
              <w:jc w:val="center"/>
              <w:rPr>
                <w:rFonts w:ascii="仿宋" w:eastAsia="仿宋" w:hAnsi="仿宋"/>
                <w:color w:val="000000"/>
                <w:sz w:val="20"/>
                <w:szCs w:val="20"/>
              </w:rPr>
            </w:pPr>
          </w:p>
        </w:tc>
        <w:tc>
          <w:tcPr>
            <w:tcW w:w="381" w:type="pct"/>
            <w:vMerge/>
          </w:tcPr>
          <w:p w:rsidR="00D16331" w:rsidRPr="00A00AEB" w:rsidRDefault="00D16331" w:rsidP="00914C61">
            <w:pPr>
              <w:widowControl/>
              <w:jc w:val="center"/>
              <w:rPr>
                <w:rFonts w:ascii="仿宋" w:eastAsia="仿宋" w:hAnsi="仿宋" w:cs="Times New Roman"/>
                <w:sz w:val="20"/>
                <w:szCs w:val="20"/>
              </w:rPr>
            </w:pPr>
          </w:p>
        </w:tc>
        <w:tc>
          <w:tcPr>
            <w:tcW w:w="863" w:type="pct"/>
            <w:vMerge/>
            <w:vAlign w:val="center"/>
          </w:tcPr>
          <w:p w:rsidR="00D16331" w:rsidRPr="00A00AEB" w:rsidRDefault="00D16331" w:rsidP="00914C61">
            <w:pPr>
              <w:widowControl/>
              <w:jc w:val="center"/>
              <w:rPr>
                <w:rFonts w:ascii="仿宋" w:eastAsia="仿宋" w:hAnsi="仿宋" w:cs="Times New Roman"/>
                <w:sz w:val="20"/>
                <w:szCs w:val="20"/>
              </w:rPr>
            </w:pPr>
          </w:p>
        </w:tc>
        <w:tc>
          <w:tcPr>
            <w:tcW w:w="1064" w:type="pct"/>
            <w:vAlign w:val="center"/>
          </w:tcPr>
          <w:p w:rsidR="00D16331" w:rsidRPr="00A00AEB" w:rsidRDefault="00D1633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止水</w:t>
            </w:r>
            <w:r w:rsidR="00DC2A24">
              <w:rPr>
                <w:rFonts w:ascii="仿宋" w:eastAsia="仿宋" w:hAnsi="仿宋" w:cs="宋体" w:hint="eastAsia"/>
                <w:color w:val="000000"/>
                <w:kern w:val="0"/>
                <w:sz w:val="20"/>
                <w:szCs w:val="20"/>
              </w:rPr>
              <w:t>破损</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4-</w:t>
            </w:r>
            <w:r w:rsidR="00DC2A24">
              <w:rPr>
                <w:rFonts w:ascii="仿宋" w:eastAsia="仿宋" w:hAnsi="仿宋" w:cs="宋体" w:hint="eastAsia"/>
                <w:color w:val="000000"/>
                <w:kern w:val="0"/>
                <w:sz w:val="20"/>
                <w:szCs w:val="20"/>
              </w:rPr>
              <w:t>5</w:t>
            </w:r>
          </w:p>
        </w:tc>
      </w:tr>
      <w:tr w:rsidR="00D16331" w:rsidRPr="00A00AEB" w:rsidTr="003B6204">
        <w:trPr>
          <w:cantSplit/>
          <w:trHeight w:val="1134"/>
          <w:tblHeader/>
          <w:jc w:val="center"/>
        </w:trPr>
        <w:tc>
          <w:tcPr>
            <w:tcW w:w="264" w:type="pct"/>
            <w:vMerge/>
            <w:vAlign w:val="center"/>
          </w:tcPr>
          <w:p w:rsidR="00D16331" w:rsidRPr="00A00AEB" w:rsidRDefault="00D16331" w:rsidP="00914C61">
            <w:pPr>
              <w:jc w:val="center"/>
              <w:rPr>
                <w:rFonts w:ascii="仿宋" w:eastAsia="仿宋" w:hAnsi="仿宋" w:cs="宋体"/>
                <w:kern w:val="0"/>
                <w:sz w:val="20"/>
                <w:szCs w:val="20"/>
              </w:rPr>
            </w:pPr>
          </w:p>
        </w:tc>
        <w:tc>
          <w:tcPr>
            <w:tcW w:w="958"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546"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381" w:type="pct"/>
            <w:vMerge/>
          </w:tcPr>
          <w:p w:rsidR="00D16331" w:rsidRPr="00A00AEB" w:rsidRDefault="00D16331" w:rsidP="00914C61">
            <w:pPr>
              <w:widowControl/>
              <w:jc w:val="center"/>
              <w:rPr>
                <w:rFonts w:ascii="仿宋" w:eastAsia="仿宋" w:hAnsi="仿宋" w:cs="Times New Roman"/>
                <w:sz w:val="20"/>
                <w:szCs w:val="20"/>
              </w:rPr>
            </w:pPr>
          </w:p>
        </w:tc>
        <w:tc>
          <w:tcPr>
            <w:tcW w:w="863"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Times New Roman"/>
                <w:sz w:val="20"/>
                <w:szCs w:val="20"/>
              </w:rPr>
              <w:t>上部渠基破坏</w:t>
            </w:r>
          </w:p>
        </w:tc>
        <w:tc>
          <w:tcPr>
            <w:tcW w:w="106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止水</w:t>
            </w:r>
            <w:r w:rsidR="00DC2A24">
              <w:rPr>
                <w:rFonts w:ascii="仿宋" w:eastAsia="仿宋" w:hAnsi="仿宋" w:cs="宋体" w:hint="eastAsia"/>
                <w:color w:val="000000"/>
                <w:kern w:val="0"/>
                <w:sz w:val="20"/>
                <w:szCs w:val="20"/>
              </w:rPr>
              <w:t>破损</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4-</w:t>
            </w:r>
            <w:r w:rsidR="00DC2A24">
              <w:rPr>
                <w:rFonts w:ascii="仿宋" w:eastAsia="仿宋" w:hAnsi="仿宋" w:cs="宋体" w:hint="eastAsia"/>
                <w:color w:val="000000"/>
                <w:kern w:val="0"/>
                <w:sz w:val="20"/>
                <w:szCs w:val="20"/>
              </w:rPr>
              <w:t>5</w:t>
            </w:r>
          </w:p>
        </w:tc>
      </w:tr>
      <w:tr w:rsidR="00D16331" w:rsidRPr="00A00AEB" w:rsidTr="003B6204">
        <w:trPr>
          <w:cantSplit/>
          <w:trHeight w:val="1134"/>
          <w:tblHeader/>
          <w:jc w:val="center"/>
        </w:trPr>
        <w:tc>
          <w:tcPr>
            <w:tcW w:w="264" w:type="pct"/>
            <w:vMerge/>
            <w:vAlign w:val="center"/>
          </w:tcPr>
          <w:p w:rsidR="00D16331" w:rsidRPr="00A00AEB" w:rsidRDefault="00D16331" w:rsidP="00914C61">
            <w:pPr>
              <w:jc w:val="center"/>
              <w:rPr>
                <w:rFonts w:ascii="仿宋" w:eastAsia="仿宋" w:hAnsi="仿宋" w:cs="宋体"/>
                <w:kern w:val="0"/>
                <w:sz w:val="20"/>
                <w:szCs w:val="20"/>
              </w:rPr>
            </w:pPr>
          </w:p>
        </w:tc>
        <w:tc>
          <w:tcPr>
            <w:tcW w:w="958" w:type="pct"/>
            <w:vMerge/>
            <w:shd w:val="clear" w:color="auto" w:fill="auto"/>
            <w:noWrap/>
            <w:vAlign w:val="center"/>
          </w:tcPr>
          <w:p w:rsidR="00D16331" w:rsidRPr="00A00AEB" w:rsidRDefault="00D16331" w:rsidP="00914C61">
            <w:pPr>
              <w:jc w:val="center"/>
              <w:rPr>
                <w:rFonts w:ascii="仿宋" w:eastAsia="仿宋" w:hAnsi="仿宋"/>
                <w:color w:val="000000"/>
                <w:sz w:val="20"/>
                <w:szCs w:val="20"/>
              </w:rPr>
            </w:pPr>
          </w:p>
        </w:tc>
        <w:tc>
          <w:tcPr>
            <w:tcW w:w="546" w:type="pct"/>
            <w:vMerge/>
            <w:shd w:val="clear" w:color="auto" w:fill="auto"/>
            <w:noWrap/>
            <w:vAlign w:val="center"/>
          </w:tcPr>
          <w:p w:rsidR="00D16331" w:rsidRPr="00A00AEB" w:rsidRDefault="00D16331" w:rsidP="00914C61">
            <w:pPr>
              <w:jc w:val="center"/>
              <w:rPr>
                <w:rFonts w:ascii="仿宋" w:eastAsia="仿宋" w:hAnsi="仿宋"/>
                <w:color w:val="000000"/>
                <w:sz w:val="20"/>
                <w:szCs w:val="20"/>
              </w:rPr>
            </w:pPr>
          </w:p>
        </w:tc>
        <w:tc>
          <w:tcPr>
            <w:tcW w:w="381" w:type="pct"/>
            <w:vMerge/>
          </w:tcPr>
          <w:p w:rsidR="00D16331" w:rsidRPr="00A00AEB" w:rsidRDefault="00D16331" w:rsidP="00914C61">
            <w:pPr>
              <w:widowControl/>
              <w:jc w:val="center"/>
              <w:rPr>
                <w:rFonts w:ascii="仿宋" w:eastAsia="仿宋" w:hAnsi="仿宋" w:cs="Times New Roman"/>
                <w:sz w:val="20"/>
                <w:szCs w:val="20"/>
              </w:rPr>
            </w:pPr>
          </w:p>
        </w:tc>
        <w:tc>
          <w:tcPr>
            <w:tcW w:w="863" w:type="pct"/>
            <w:vMerge w:val="restart"/>
            <w:vAlign w:val="center"/>
          </w:tcPr>
          <w:p w:rsidR="00D16331" w:rsidRPr="00A00AEB" w:rsidRDefault="00D16331" w:rsidP="00914C61">
            <w:pPr>
              <w:widowControl/>
              <w:jc w:val="center"/>
              <w:rPr>
                <w:rFonts w:ascii="仿宋" w:eastAsia="仿宋" w:hAnsi="仿宋" w:cs="Times New Roman"/>
                <w:sz w:val="20"/>
                <w:szCs w:val="20"/>
              </w:rPr>
            </w:pPr>
            <w:r w:rsidRPr="00A00AEB">
              <w:rPr>
                <w:rFonts w:ascii="仿宋" w:eastAsia="仿宋" w:hAnsi="仿宋" w:cs="Times New Roman"/>
                <w:sz w:val="20"/>
                <w:szCs w:val="20"/>
              </w:rPr>
              <w:t>洪水浸泡渠坡</w:t>
            </w:r>
          </w:p>
        </w:tc>
        <w:tc>
          <w:tcPr>
            <w:tcW w:w="106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暴雨洪水</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4-1</w:t>
            </w:r>
          </w:p>
        </w:tc>
      </w:tr>
      <w:tr w:rsidR="00D16331" w:rsidRPr="00A00AEB" w:rsidTr="003B6204">
        <w:trPr>
          <w:cantSplit/>
          <w:trHeight w:val="950"/>
          <w:tblHeader/>
          <w:jc w:val="center"/>
        </w:trPr>
        <w:tc>
          <w:tcPr>
            <w:tcW w:w="264" w:type="pct"/>
            <w:vMerge/>
            <w:vAlign w:val="center"/>
          </w:tcPr>
          <w:p w:rsidR="00D16331" w:rsidRPr="00A00AEB" w:rsidRDefault="00D16331" w:rsidP="00914C61">
            <w:pPr>
              <w:jc w:val="center"/>
              <w:rPr>
                <w:rFonts w:ascii="仿宋" w:eastAsia="仿宋" w:hAnsi="仿宋" w:cs="宋体"/>
                <w:kern w:val="0"/>
                <w:sz w:val="20"/>
                <w:szCs w:val="20"/>
              </w:rPr>
            </w:pPr>
          </w:p>
        </w:tc>
        <w:tc>
          <w:tcPr>
            <w:tcW w:w="958"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546"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381" w:type="pct"/>
            <w:vMerge/>
          </w:tcPr>
          <w:p w:rsidR="00D16331" w:rsidRPr="00A00AEB" w:rsidRDefault="00D16331" w:rsidP="00914C61">
            <w:pPr>
              <w:widowControl/>
              <w:jc w:val="center"/>
              <w:rPr>
                <w:rFonts w:ascii="仿宋" w:eastAsia="仿宋" w:hAnsi="仿宋" w:cs="Times New Roman"/>
                <w:sz w:val="20"/>
                <w:szCs w:val="20"/>
              </w:rPr>
            </w:pPr>
          </w:p>
        </w:tc>
        <w:tc>
          <w:tcPr>
            <w:tcW w:w="863" w:type="pct"/>
            <w:vMerge/>
            <w:vAlign w:val="center"/>
          </w:tcPr>
          <w:p w:rsidR="00D16331" w:rsidRPr="00A00AEB" w:rsidRDefault="00D16331" w:rsidP="00914C61">
            <w:pPr>
              <w:widowControl/>
              <w:jc w:val="center"/>
              <w:rPr>
                <w:rFonts w:ascii="仿宋" w:eastAsia="仿宋" w:hAnsi="仿宋" w:cs="Times New Roman"/>
                <w:sz w:val="20"/>
                <w:szCs w:val="20"/>
              </w:rPr>
            </w:pPr>
          </w:p>
        </w:tc>
        <w:tc>
          <w:tcPr>
            <w:tcW w:w="106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管身淤积</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4-</w:t>
            </w:r>
            <w:r w:rsidR="00C97377">
              <w:rPr>
                <w:rFonts w:ascii="仿宋" w:eastAsia="仿宋" w:hAnsi="仿宋" w:cs="宋体" w:hint="eastAsia"/>
                <w:color w:val="000000"/>
                <w:kern w:val="0"/>
                <w:sz w:val="20"/>
                <w:szCs w:val="20"/>
              </w:rPr>
              <w:t>7</w:t>
            </w:r>
          </w:p>
        </w:tc>
      </w:tr>
      <w:tr w:rsidR="002528D0" w:rsidRPr="00A00AEB" w:rsidTr="003B6204">
        <w:trPr>
          <w:cantSplit/>
          <w:trHeight w:val="640"/>
          <w:tblHeader/>
          <w:jc w:val="center"/>
        </w:trPr>
        <w:tc>
          <w:tcPr>
            <w:tcW w:w="264" w:type="pct"/>
            <w:vMerge/>
            <w:vAlign w:val="center"/>
          </w:tcPr>
          <w:p w:rsidR="002528D0" w:rsidRPr="00A00AEB" w:rsidRDefault="002528D0" w:rsidP="00914C61">
            <w:pPr>
              <w:jc w:val="center"/>
              <w:rPr>
                <w:rFonts w:ascii="仿宋" w:eastAsia="仿宋" w:hAnsi="仿宋" w:cs="宋体"/>
                <w:kern w:val="0"/>
                <w:sz w:val="20"/>
                <w:szCs w:val="20"/>
              </w:rPr>
            </w:pPr>
          </w:p>
        </w:tc>
        <w:tc>
          <w:tcPr>
            <w:tcW w:w="958" w:type="pct"/>
            <w:vMerge/>
            <w:shd w:val="clear" w:color="auto" w:fill="auto"/>
            <w:noWrap/>
            <w:vAlign w:val="center"/>
            <w:hideMark/>
          </w:tcPr>
          <w:p w:rsidR="002528D0" w:rsidRPr="00A00AEB" w:rsidRDefault="002528D0" w:rsidP="00914C61">
            <w:pPr>
              <w:jc w:val="center"/>
              <w:rPr>
                <w:rFonts w:ascii="仿宋" w:eastAsia="仿宋" w:hAnsi="仿宋" w:cs="宋体"/>
                <w:color w:val="000000"/>
                <w:sz w:val="20"/>
                <w:szCs w:val="20"/>
              </w:rPr>
            </w:pPr>
          </w:p>
        </w:tc>
        <w:tc>
          <w:tcPr>
            <w:tcW w:w="546" w:type="pct"/>
            <w:vMerge/>
            <w:shd w:val="clear" w:color="auto" w:fill="auto"/>
            <w:noWrap/>
            <w:vAlign w:val="center"/>
            <w:hideMark/>
          </w:tcPr>
          <w:p w:rsidR="002528D0" w:rsidRPr="00A00AEB" w:rsidRDefault="002528D0" w:rsidP="00914C61">
            <w:pPr>
              <w:jc w:val="center"/>
              <w:rPr>
                <w:rFonts w:ascii="仿宋" w:eastAsia="仿宋" w:hAnsi="仿宋" w:cs="宋体"/>
                <w:color w:val="000000"/>
                <w:sz w:val="20"/>
                <w:szCs w:val="20"/>
              </w:rPr>
            </w:pPr>
          </w:p>
        </w:tc>
        <w:tc>
          <w:tcPr>
            <w:tcW w:w="381" w:type="pct"/>
            <w:vMerge/>
          </w:tcPr>
          <w:p w:rsidR="002528D0" w:rsidRPr="00A00AEB" w:rsidRDefault="002528D0" w:rsidP="00914C61">
            <w:pPr>
              <w:widowControl/>
              <w:jc w:val="center"/>
              <w:rPr>
                <w:rFonts w:ascii="仿宋" w:eastAsia="仿宋" w:hAnsi="仿宋" w:cs="Times New Roman"/>
                <w:sz w:val="20"/>
                <w:szCs w:val="20"/>
              </w:rPr>
            </w:pPr>
          </w:p>
        </w:tc>
        <w:tc>
          <w:tcPr>
            <w:tcW w:w="863" w:type="pct"/>
            <w:vMerge/>
            <w:vAlign w:val="center"/>
          </w:tcPr>
          <w:p w:rsidR="002528D0" w:rsidRPr="00A00AEB" w:rsidRDefault="002528D0" w:rsidP="00914C61">
            <w:pPr>
              <w:widowControl/>
              <w:jc w:val="center"/>
              <w:rPr>
                <w:rFonts w:ascii="仿宋" w:eastAsia="仿宋" w:hAnsi="仿宋" w:cs="Times New Roman"/>
                <w:sz w:val="20"/>
                <w:szCs w:val="20"/>
              </w:rPr>
            </w:pPr>
          </w:p>
        </w:tc>
        <w:tc>
          <w:tcPr>
            <w:tcW w:w="1064" w:type="pct"/>
            <w:vAlign w:val="center"/>
          </w:tcPr>
          <w:p w:rsidR="002528D0" w:rsidRPr="00A00AEB" w:rsidRDefault="002528D0" w:rsidP="00914C61">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下游排水不畅</w:t>
            </w:r>
          </w:p>
        </w:tc>
        <w:tc>
          <w:tcPr>
            <w:tcW w:w="924" w:type="pct"/>
            <w:vAlign w:val="center"/>
          </w:tcPr>
          <w:p w:rsidR="002528D0" w:rsidRPr="00A00AEB" w:rsidRDefault="002528D0" w:rsidP="00914C61">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4-10</w:t>
            </w:r>
          </w:p>
        </w:tc>
      </w:tr>
      <w:tr w:rsidR="00D16331" w:rsidRPr="00A00AEB" w:rsidTr="003B6204">
        <w:trPr>
          <w:cantSplit/>
          <w:trHeight w:val="424"/>
          <w:tblHeader/>
          <w:jc w:val="center"/>
        </w:trPr>
        <w:tc>
          <w:tcPr>
            <w:tcW w:w="264" w:type="pct"/>
            <w:vMerge/>
            <w:vAlign w:val="center"/>
          </w:tcPr>
          <w:p w:rsidR="00D16331" w:rsidRPr="00A00AEB" w:rsidRDefault="00D16331" w:rsidP="00914C61">
            <w:pPr>
              <w:widowControl/>
              <w:jc w:val="center"/>
              <w:rPr>
                <w:rFonts w:ascii="仿宋" w:eastAsia="仿宋" w:hAnsi="仿宋" w:cs="宋体"/>
                <w:kern w:val="0"/>
                <w:sz w:val="20"/>
                <w:szCs w:val="20"/>
              </w:rPr>
            </w:pPr>
          </w:p>
        </w:tc>
        <w:tc>
          <w:tcPr>
            <w:tcW w:w="958"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546" w:type="pct"/>
            <w:vMerge/>
            <w:shd w:val="clear" w:color="auto" w:fill="auto"/>
            <w:noWrap/>
            <w:vAlign w:val="center"/>
            <w:hideMark/>
          </w:tcPr>
          <w:p w:rsidR="00D16331" w:rsidRPr="00A00AEB" w:rsidRDefault="00D16331" w:rsidP="00914C61">
            <w:pPr>
              <w:jc w:val="center"/>
              <w:rPr>
                <w:rFonts w:ascii="仿宋" w:eastAsia="仿宋" w:hAnsi="仿宋" w:cs="宋体"/>
                <w:color w:val="000000"/>
                <w:sz w:val="20"/>
                <w:szCs w:val="20"/>
              </w:rPr>
            </w:pPr>
          </w:p>
        </w:tc>
        <w:tc>
          <w:tcPr>
            <w:tcW w:w="381" w:type="pct"/>
            <w:vMerge/>
          </w:tcPr>
          <w:p w:rsidR="00D16331" w:rsidRPr="00A00AEB" w:rsidRDefault="00D16331" w:rsidP="00914C61">
            <w:pPr>
              <w:widowControl/>
              <w:jc w:val="center"/>
              <w:rPr>
                <w:rFonts w:ascii="仿宋" w:eastAsia="仿宋" w:hAnsi="仿宋" w:cs="宋体"/>
                <w:color w:val="000000"/>
                <w:kern w:val="0"/>
                <w:sz w:val="20"/>
                <w:szCs w:val="20"/>
              </w:rPr>
            </w:pPr>
          </w:p>
        </w:tc>
        <w:tc>
          <w:tcPr>
            <w:tcW w:w="863" w:type="pct"/>
            <w:vMerge/>
            <w:vAlign w:val="center"/>
          </w:tcPr>
          <w:p w:rsidR="00D16331" w:rsidRPr="00A00AEB" w:rsidRDefault="00D16331" w:rsidP="00914C61">
            <w:pPr>
              <w:widowControl/>
              <w:jc w:val="center"/>
              <w:rPr>
                <w:rFonts w:ascii="仿宋" w:eastAsia="仿宋" w:hAnsi="仿宋" w:cs="宋体"/>
                <w:color w:val="000000"/>
                <w:kern w:val="0"/>
                <w:sz w:val="20"/>
                <w:szCs w:val="20"/>
              </w:rPr>
            </w:pPr>
          </w:p>
        </w:tc>
        <w:tc>
          <w:tcPr>
            <w:tcW w:w="106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进口堵塞</w:t>
            </w:r>
          </w:p>
        </w:tc>
        <w:tc>
          <w:tcPr>
            <w:tcW w:w="924" w:type="pct"/>
            <w:vAlign w:val="center"/>
          </w:tcPr>
          <w:p w:rsidR="00D16331" w:rsidRPr="00A00AEB" w:rsidRDefault="00D16331" w:rsidP="00914C61">
            <w:pPr>
              <w:widowControl/>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4-</w:t>
            </w:r>
            <w:r w:rsidR="00C97377">
              <w:rPr>
                <w:rFonts w:ascii="仿宋" w:eastAsia="仿宋" w:hAnsi="仿宋" w:cs="宋体" w:hint="eastAsia"/>
                <w:color w:val="000000"/>
                <w:kern w:val="0"/>
                <w:sz w:val="20"/>
                <w:szCs w:val="20"/>
              </w:rPr>
              <w:t>9</w:t>
            </w:r>
          </w:p>
        </w:tc>
      </w:tr>
    </w:tbl>
    <w:p w:rsidR="00D16331" w:rsidRPr="00A00AEB" w:rsidRDefault="00D16331" w:rsidP="00D16331">
      <w:pPr>
        <w:pStyle w:val="10"/>
        <w:ind w:firstLine="240"/>
        <w:outlineLvl w:val="9"/>
        <w:rPr>
          <w:rFonts w:ascii="Times New Roman" w:hAnsi="Times New Roman" w:cs="Times New Roman"/>
        </w:rPr>
      </w:pP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lastRenderedPageBreak/>
        <w:t>（</w:t>
      </w:r>
      <w:r w:rsidRPr="00A00AEB">
        <w:rPr>
          <w:rFonts w:ascii="Times New Roman" w:hAnsi="Times New Roman" w:cs="Times New Roman" w:hint="eastAsia"/>
        </w:rPr>
        <w:t>3</w:t>
      </w:r>
      <w:r w:rsidRPr="00A00AEB">
        <w:rPr>
          <w:rFonts w:ascii="Times New Roman" w:hAnsi="Times New Roman" w:cs="Times New Roman" w:hint="eastAsia"/>
        </w:rPr>
        <w:t>）其他穿越交叉建筑物风险事件及风险因子</w:t>
      </w:r>
    </w:p>
    <w:p w:rsidR="00D16331" w:rsidRPr="00A00AEB" w:rsidRDefault="00D16331" w:rsidP="00063110">
      <w:pPr>
        <w:pStyle w:val="10"/>
        <w:ind w:firstLine="240"/>
        <w:jc w:val="center"/>
        <w:outlineLvl w:val="9"/>
      </w:pPr>
      <w:r w:rsidRPr="00A00AEB">
        <w:t>表3.2-3其他穿越交叉建筑物风险事件及风险因子一览表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5"/>
        <w:gridCol w:w="3827"/>
        <w:gridCol w:w="1274"/>
        <w:gridCol w:w="1703"/>
        <w:gridCol w:w="1132"/>
        <w:gridCol w:w="1985"/>
        <w:gridCol w:w="2269"/>
        <w:gridCol w:w="1493"/>
      </w:tblGrid>
      <w:tr w:rsidR="002F4CB5" w:rsidRPr="00A00AEB" w:rsidTr="003B6204">
        <w:trPr>
          <w:trHeight w:val="240"/>
          <w:jc w:val="center"/>
        </w:trPr>
        <w:tc>
          <w:tcPr>
            <w:tcW w:w="188" w:type="pct"/>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1346"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建筑物名称</w:t>
            </w:r>
          </w:p>
        </w:tc>
        <w:tc>
          <w:tcPr>
            <w:tcW w:w="448"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桩号</w:t>
            </w:r>
          </w:p>
        </w:tc>
        <w:tc>
          <w:tcPr>
            <w:tcW w:w="599" w:type="pct"/>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类型</w:t>
            </w:r>
          </w:p>
        </w:tc>
        <w:tc>
          <w:tcPr>
            <w:tcW w:w="398" w:type="pct"/>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风险量值</w:t>
            </w:r>
          </w:p>
        </w:tc>
        <w:tc>
          <w:tcPr>
            <w:tcW w:w="698"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风险事件</w:t>
            </w:r>
          </w:p>
        </w:tc>
        <w:tc>
          <w:tcPr>
            <w:tcW w:w="798" w:type="pct"/>
            <w:shd w:val="clear" w:color="auto" w:fill="auto"/>
            <w:vAlign w:val="center"/>
          </w:tcPr>
          <w:p w:rsidR="002F4CB5" w:rsidRPr="00A00AEB" w:rsidRDefault="00D16331" w:rsidP="003B6204">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风险因子</w:t>
            </w:r>
          </w:p>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sz w:val="20"/>
                <w:szCs w:val="20"/>
              </w:rPr>
              <w:t>（按重要性排序）</w:t>
            </w:r>
          </w:p>
        </w:tc>
        <w:tc>
          <w:tcPr>
            <w:tcW w:w="525" w:type="pct"/>
            <w:shd w:val="clear" w:color="auto" w:fill="auto"/>
            <w:vAlign w:val="center"/>
          </w:tcPr>
          <w:p w:rsidR="00D16331" w:rsidRPr="00A00AEB" w:rsidRDefault="00D16331" w:rsidP="003B6204">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对应风险预防措施序号</w:t>
            </w:r>
          </w:p>
        </w:tc>
      </w:tr>
      <w:tr w:rsidR="002F4CB5" w:rsidRPr="00A00AEB" w:rsidTr="003B6204">
        <w:trPr>
          <w:trHeight w:val="240"/>
          <w:jc w:val="center"/>
        </w:trPr>
        <w:tc>
          <w:tcPr>
            <w:tcW w:w="188" w:type="pct"/>
            <w:vMerge w:val="restart"/>
            <w:vAlign w:val="center"/>
          </w:tcPr>
          <w:p w:rsidR="00D16331" w:rsidRPr="00A00AEB" w:rsidRDefault="00D16331" w:rsidP="003B6204">
            <w:pPr>
              <w:widowControl/>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1</w:t>
            </w:r>
          </w:p>
          <w:p w:rsidR="00D16331" w:rsidRPr="00A00AEB" w:rsidRDefault="00D16331" w:rsidP="003B6204">
            <w:pPr>
              <w:widowControl/>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2</w:t>
            </w:r>
          </w:p>
          <w:p w:rsidR="00D16331" w:rsidRPr="00A00AEB" w:rsidRDefault="00D16331" w:rsidP="003B6204">
            <w:pPr>
              <w:widowControl/>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3</w:t>
            </w:r>
          </w:p>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4</w:t>
            </w:r>
          </w:p>
        </w:tc>
        <w:tc>
          <w:tcPr>
            <w:tcW w:w="1346" w:type="pct"/>
            <w:vMerge w:val="restart"/>
            <w:shd w:val="clear" w:color="auto" w:fill="auto"/>
            <w:vAlign w:val="center"/>
            <w:hideMark/>
          </w:tcPr>
          <w:p w:rsidR="00D16331" w:rsidRPr="00A00AEB" w:rsidRDefault="00D16331" w:rsidP="003B6204">
            <w:pPr>
              <w:widowControl/>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民有南干渠渠渠交叉涵洞</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民有北干渠渠渠交叉倒虹吸</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高级渠（1）渠渠交叉倒虹吸</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高级渠(2)倒虹吸</w:t>
            </w:r>
          </w:p>
        </w:tc>
        <w:tc>
          <w:tcPr>
            <w:tcW w:w="448" w:type="pct"/>
            <w:vMerge w:val="restart"/>
            <w:shd w:val="clear" w:color="auto" w:fill="auto"/>
            <w:vAlign w:val="center"/>
          </w:tcPr>
          <w:p w:rsidR="00D16331" w:rsidRPr="00A00AEB" w:rsidRDefault="00D16331" w:rsidP="003B6204">
            <w:pPr>
              <w:widowControl/>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733+106</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735+205</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741+488</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748+774</w:t>
            </w:r>
          </w:p>
        </w:tc>
        <w:tc>
          <w:tcPr>
            <w:tcW w:w="599" w:type="pct"/>
            <w:vMerge w:val="restart"/>
            <w:vAlign w:val="center"/>
          </w:tcPr>
          <w:p w:rsidR="00D16331" w:rsidRPr="00A00AEB" w:rsidRDefault="00D16331" w:rsidP="003B6204">
            <w:pPr>
              <w:widowControl/>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渠渠交叉涵洞</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渠渠交叉倒虹吸</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渠渠交叉倒虹吸</w:t>
            </w:r>
          </w:p>
          <w:p w:rsidR="00D16331" w:rsidRPr="00A00AEB" w:rsidRDefault="00D16331"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渠渠交叉倒虹吸</w:t>
            </w:r>
          </w:p>
        </w:tc>
        <w:tc>
          <w:tcPr>
            <w:tcW w:w="398" w:type="pct"/>
            <w:vMerge w:val="restart"/>
            <w:vAlign w:val="center"/>
          </w:tcPr>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7.1</w:t>
            </w:r>
          </w:p>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tc>
        <w:tc>
          <w:tcPr>
            <w:tcW w:w="698" w:type="pct"/>
            <w:vMerge w:val="restart"/>
            <w:shd w:val="clear" w:color="auto" w:fill="auto"/>
            <w:vAlign w:val="center"/>
            <w:hideMark/>
          </w:tcPr>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整体失稳、构件破坏</w:t>
            </w:r>
          </w:p>
        </w:tc>
        <w:tc>
          <w:tcPr>
            <w:tcW w:w="798" w:type="pct"/>
            <w:shd w:val="clear" w:color="auto" w:fill="auto"/>
            <w:vAlign w:val="center"/>
            <w:hideMark/>
          </w:tcPr>
          <w:p w:rsidR="00D16331" w:rsidRPr="00A00AEB" w:rsidRDefault="009D3F27" w:rsidP="003B6204">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管身</w:t>
            </w:r>
            <w:r w:rsidR="00D16331" w:rsidRPr="00A00AEB">
              <w:rPr>
                <w:rFonts w:ascii="仿宋" w:eastAsia="仿宋" w:hAnsi="仿宋" w:cs="Times New Roman" w:hint="eastAsia"/>
                <w:kern w:val="0"/>
                <w:sz w:val="20"/>
                <w:szCs w:val="20"/>
              </w:rPr>
              <w:t>破裂</w:t>
            </w:r>
          </w:p>
        </w:tc>
        <w:tc>
          <w:tcPr>
            <w:tcW w:w="525"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5-3</w:t>
            </w:r>
          </w:p>
        </w:tc>
      </w:tr>
      <w:tr w:rsidR="002F4CB5" w:rsidRPr="00A00AEB" w:rsidTr="003B6204">
        <w:trPr>
          <w:trHeight w:val="317"/>
          <w:jc w:val="center"/>
        </w:trPr>
        <w:tc>
          <w:tcPr>
            <w:tcW w:w="188" w:type="pct"/>
            <w:vMerge/>
            <w:vAlign w:val="center"/>
          </w:tcPr>
          <w:p w:rsidR="00D16331" w:rsidRPr="00A00AEB" w:rsidRDefault="00D16331" w:rsidP="003B6204">
            <w:pPr>
              <w:spacing w:line="360" w:lineRule="auto"/>
              <w:jc w:val="center"/>
              <w:rPr>
                <w:rFonts w:ascii="仿宋" w:eastAsia="仿宋" w:hAnsi="仿宋" w:cs="宋体"/>
                <w:kern w:val="0"/>
                <w:sz w:val="20"/>
                <w:szCs w:val="20"/>
              </w:rPr>
            </w:pPr>
          </w:p>
        </w:tc>
        <w:tc>
          <w:tcPr>
            <w:tcW w:w="1346" w:type="pct"/>
            <w:vMerge/>
            <w:shd w:val="clear" w:color="auto" w:fill="auto"/>
            <w:vAlign w:val="center"/>
            <w:hideMark/>
          </w:tcPr>
          <w:p w:rsidR="00D16331" w:rsidRPr="00A00AEB" w:rsidRDefault="00D16331" w:rsidP="003B6204">
            <w:pPr>
              <w:spacing w:line="360" w:lineRule="auto"/>
              <w:jc w:val="center"/>
              <w:rPr>
                <w:rFonts w:ascii="仿宋" w:eastAsia="仿宋" w:hAnsi="仿宋"/>
                <w:color w:val="000000"/>
                <w:sz w:val="20"/>
                <w:szCs w:val="20"/>
              </w:rPr>
            </w:pPr>
          </w:p>
        </w:tc>
        <w:tc>
          <w:tcPr>
            <w:tcW w:w="448" w:type="pct"/>
            <w:vMerge/>
            <w:shd w:val="clear" w:color="auto" w:fill="auto"/>
            <w:vAlign w:val="center"/>
          </w:tcPr>
          <w:p w:rsidR="00D16331" w:rsidRPr="00A00AEB" w:rsidRDefault="00D16331" w:rsidP="003B6204">
            <w:pPr>
              <w:spacing w:line="360" w:lineRule="auto"/>
              <w:jc w:val="center"/>
              <w:rPr>
                <w:rFonts w:ascii="仿宋" w:eastAsia="仿宋" w:hAnsi="仿宋"/>
                <w:color w:val="000000"/>
                <w:sz w:val="20"/>
                <w:szCs w:val="20"/>
              </w:rPr>
            </w:pPr>
          </w:p>
        </w:tc>
        <w:tc>
          <w:tcPr>
            <w:tcW w:w="599" w:type="pct"/>
            <w:vMerge/>
            <w:vAlign w:val="center"/>
          </w:tcPr>
          <w:p w:rsidR="00D16331" w:rsidRPr="00A00AEB" w:rsidRDefault="00D16331" w:rsidP="003B6204">
            <w:pPr>
              <w:spacing w:line="360" w:lineRule="auto"/>
              <w:jc w:val="center"/>
              <w:rPr>
                <w:rFonts w:ascii="仿宋" w:eastAsia="仿宋" w:hAnsi="仿宋"/>
                <w:color w:val="000000"/>
                <w:sz w:val="20"/>
                <w:szCs w:val="20"/>
              </w:rPr>
            </w:pPr>
          </w:p>
        </w:tc>
        <w:tc>
          <w:tcPr>
            <w:tcW w:w="398" w:type="pct"/>
            <w:vMerge/>
            <w:vAlign w:val="center"/>
          </w:tcPr>
          <w:p w:rsidR="00D16331" w:rsidRPr="00A00AEB" w:rsidRDefault="00D16331" w:rsidP="003B6204">
            <w:pPr>
              <w:spacing w:line="360" w:lineRule="auto"/>
              <w:jc w:val="center"/>
              <w:rPr>
                <w:rFonts w:ascii="仿宋" w:eastAsia="仿宋" w:hAnsi="仿宋" w:cs="宋体"/>
                <w:kern w:val="0"/>
                <w:sz w:val="20"/>
                <w:szCs w:val="20"/>
              </w:rPr>
            </w:pPr>
          </w:p>
        </w:tc>
        <w:tc>
          <w:tcPr>
            <w:tcW w:w="698" w:type="pct"/>
            <w:vMerge/>
            <w:shd w:val="clear" w:color="auto" w:fill="auto"/>
            <w:vAlign w:val="center"/>
            <w:hideMark/>
          </w:tcPr>
          <w:p w:rsidR="00D16331" w:rsidRPr="00A00AEB" w:rsidRDefault="00D16331" w:rsidP="003B6204">
            <w:pPr>
              <w:spacing w:line="360" w:lineRule="auto"/>
              <w:jc w:val="center"/>
              <w:rPr>
                <w:rFonts w:ascii="仿宋" w:eastAsia="仿宋" w:hAnsi="仿宋" w:cs="宋体"/>
                <w:kern w:val="0"/>
                <w:sz w:val="20"/>
                <w:szCs w:val="20"/>
              </w:rPr>
            </w:pPr>
          </w:p>
        </w:tc>
        <w:tc>
          <w:tcPr>
            <w:tcW w:w="798" w:type="pct"/>
            <w:shd w:val="clear" w:color="auto" w:fill="auto"/>
            <w:vAlign w:val="center"/>
            <w:hideMark/>
          </w:tcPr>
          <w:p w:rsidR="00D16331" w:rsidRPr="00A00AEB" w:rsidRDefault="00D16331" w:rsidP="003B6204">
            <w:pPr>
              <w:widowControl/>
              <w:spacing w:line="360" w:lineRule="auto"/>
              <w:jc w:val="center"/>
              <w:rPr>
                <w:rFonts w:ascii="仿宋" w:eastAsia="仿宋" w:hAnsi="仿宋" w:cs="宋体"/>
                <w:kern w:val="0"/>
                <w:sz w:val="20"/>
                <w:szCs w:val="20"/>
              </w:rPr>
            </w:pPr>
            <w:r w:rsidRPr="00A00AEB">
              <w:rPr>
                <w:rFonts w:ascii="仿宋" w:eastAsia="仿宋" w:hAnsi="仿宋" w:cs="Times New Roman"/>
                <w:kern w:val="0"/>
                <w:sz w:val="20"/>
                <w:szCs w:val="20"/>
              </w:rPr>
              <w:t>地震</w:t>
            </w:r>
          </w:p>
        </w:tc>
        <w:tc>
          <w:tcPr>
            <w:tcW w:w="525" w:type="pct"/>
            <w:shd w:val="clear" w:color="auto" w:fill="auto"/>
            <w:vAlign w:val="center"/>
          </w:tcPr>
          <w:p w:rsidR="00D16331" w:rsidRPr="00A00AEB" w:rsidRDefault="00D16331" w:rsidP="003B6204">
            <w:pPr>
              <w:widowControl/>
              <w:spacing w:line="360" w:lineRule="auto"/>
              <w:jc w:val="center"/>
              <w:rPr>
                <w:rFonts w:ascii="仿宋" w:eastAsia="仿宋" w:hAnsi="仿宋" w:cs="宋体"/>
                <w:kern w:val="0"/>
                <w:sz w:val="20"/>
                <w:szCs w:val="20"/>
              </w:rPr>
            </w:pPr>
            <w:r w:rsidRPr="00A00AEB">
              <w:rPr>
                <w:rFonts w:ascii="仿宋" w:eastAsia="仿宋" w:hAnsi="仿宋" w:cs="Times New Roman"/>
                <w:kern w:val="0"/>
                <w:sz w:val="20"/>
                <w:szCs w:val="20"/>
              </w:rPr>
              <w:t>/</w:t>
            </w:r>
          </w:p>
        </w:tc>
      </w:tr>
      <w:tr w:rsidR="002F4CB5" w:rsidRPr="00A00AEB" w:rsidTr="003B6204">
        <w:trPr>
          <w:trHeight w:val="790"/>
          <w:jc w:val="center"/>
        </w:trPr>
        <w:tc>
          <w:tcPr>
            <w:tcW w:w="188" w:type="pct"/>
            <w:vMerge/>
            <w:vAlign w:val="center"/>
          </w:tcPr>
          <w:p w:rsidR="00D16331" w:rsidRPr="00A00AEB" w:rsidRDefault="00D16331" w:rsidP="003B6204">
            <w:pPr>
              <w:spacing w:line="360" w:lineRule="auto"/>
              <w:jc w:val="center"/>
              <w:rPr>
                <w:rFonts w:ascii="仿宋" w:eastAsia="仿宋" w:hAnsi="仿宋" w:cs="宋体"/>
                <w:kern w:val="0"/>
                <w:sz w:val="20"/>
                <w:szCs w:val="20"/>
              </w:rPr>
            </w:pPr>
          </w:p>
        </w:tc>
        <w:tc>
          <w:tcPr>
            <w:tcW w:w="1346" w:type="pct"/>
            <w:vMerge/>
            <w:shd w:val="clear" w:color="auto" w:fill="auto"/>
            <w:vAlign w:val="center"/>
          </w:tcPr>
          <w:p w:rsidR="00D16331" w:rsidRPr="00A00AEB" w:rsidRDefault="00D16331" w:rsidP="003B6204">
            <w:pPr>
              <w:spacing w:line="360" w:lineRule="auto"/>
              <w:jc w:val="center"/>
              <w:rPr>
                <w:rFonts w:ascii="仿宋" w:eastAsia="仿宋" w:hAnsi="仿宋"/>
                <w:color w:val="000000"/>
                <w:sz w:val="20"/>
                <w:szCs w:val="20"/>
              </w:rPr>
            </w:pPr>
          </w:p>
        </w:tc>
        <w:tc>
          <w:tcPr>
            <w:tcW w:w="448" w:type="pct"/>
            <w:vMerge/>
            <w:shd w:val="clear" w:color="auto" w:fill="auto"/>
            <w:vAlign w:val="center"/>
          </w:tcPr>
          <w:p w:rsidR="00D16331" w:rsidRPr="00A00AEB" w:rsidRDefault="00D16331" w:rsidP="003B6204">
            <w:pPr>
              <w:spacing w:line="360" w:lineRule="auto"/>
              <w:jc w:val="center"/>
              <w:rPr>
                <w:rFonts w:ascii="仿宋" w:eastAsia="仿宋" w:hAnsi="仿宋"/>
                <w:color w:val="000000"/>
                <w:sz w:val="20"/>
                <w:szCs w:val="20"/>
              </w:rPr>
            </w:pPr>
          </w:p>
        </w:tc>
        <w:tc>
          <w:tcPr>
            <w:tcW w:w="599" w:type="pct"/>
            <w:vMerge/>
            <w:vAlign w:val="center"/>
          </w:tcPr>
          <w:p w:rsidR="00D16331" w:rsidRPr="00A00AEB" w:rsidRDefault="00D16331" w:rsidP="003B6204">
            <w:pPr>
              <w:spacing w:line="360" w:lineRule="auto"/>
              <w:jc w:val="center"/>
              <w:rPr>
                <w:rFonts w:ascii="仿宋" w:eastAsia="仿宋" w:hAnsi="仿宋"/>
                <w:color w:val="000000"/>
                <w:sz w:val="20"/>
                <w:szCs w:val="20"/>
              </w:rPr>
            </w:pPr>
          </w:p>
        </w:tc>
        <w:tc>
          <w:tcPr>
            <w:tcW w:w="398" w:type="pct"/>
            <w:vMerge/>
            <w:vAlign w:val="center"/>
          </w:tcPr>
          <w:p w:rsidR="00D16331" w:rsidRPr="00A00AEB" w:rsidRDefault="00D16331" w:rsidP="003B6204">
            <w:pPr>
              <w:spacing w:line="360" w:lineRule="auto"/>
              <w:jc w:val="center"/>
              <w:rPr>
                <w:rFonts w:ascii="仿宋" w:eastAsia="仿宋" w:hAnsi="仿宋" w:cs="宋体"/>
                <w:kern w:val="0"/>
                <w:sz w:val="20"/>
                <w:szCs w:val="20"/>
              </w:rPr>
            </w:pPr>
          </w:p>
        </w:tc>
        <w:tc>
          <w:tcPr>
            <w:tcW w:w="698" w:type="pct"/>
            <w:shd w:val="clear" w:color="auto" w:fill="auto"/>
            <w:vAlign w:val="center"/>
          </w:tcPr>
          <w:p w:rsidR="00D16331" w:rsidRPr="00A00AEB" w:rsidRDefault="00D16331" w:rsidP="003B6204">
            <w:pPr>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上部渠基破坏</w:t>
            </w:r>
          </w:p>
        </w:tc>
        <w:tc>
          <w:tcPr>
            <w:tcW w:w="798"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w:t>
            </w:r>
            <w:r w:rsidR="009D3F27">
              <w:rPr>
                <w:rFonts w:ascii="仿宋" w:eastAsia="仿宋" w:hAnsi="仿宋" w:cs="Times New Roman" w:hint="eastAsia"/>
                <w:kern w:val="0"/>
                <w:sz w:val="20"/>
                <w:szCs w:val="20"/>
              </w:rPr>
              <w:t>身</w:t>
            </w:r>
            <w:r w:rsidRPr="00A00AEB">
              <w:rPr>
                <w:rFonts w:ascii="仿宋" w:eastAsia="仿宋" w:hAnsi="仿宋" w:cs="Times New Roman" w:hint="eastAsia"/>
                <w:kern w:val="0"/>
                <w:sz w:val="20"/>
                <w:szCs w:val="20"/>
              </w:rPr>
              <w:t>破裂</w:t>
            </w:r>
          </w:p>
        </w:tc>
        <w:tc>
          <w:tcPr>
            <w:tcW w:w="525" w:type="pct"/>
            <w:shd w:val="clear" w:color="auto" w:fill="auto"/>
            <w:vAlign w:val="center"/>
          </w:tcPr>
          <w:p w:rsidR="00D16331" w:rsidRPr="00A00AEB" w:rsidRDefault="00D16331" w:rsidP="003B6204">
            <w:pPr>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5-3</w:t>
            </w:r>
          </w:p>
        </w:tc>
      </w:tr>
      <w:tr w:rsidR="004D3785" w:rsidRPr="00A00AEB" w:rsidTr="003B6204">
        <w:trPr>
          <w:trHeight w:val="390"/>
          <w:jc w:val="center"/>
        </w:trPr>
        <w:tc>
          <w:tcPr>
            <w:tcW w:w="188" w:type="pct"/>
            <w:vAlign w:val="center"/>
          </w:tcPr>
          <w:p w:rsidR="004D3785" w:rsidRPr="00A00AEB" w:rsidRDefault="004D3785" w:rsidP="003B6204">
            <w:pPr>
              <w:widowControl/>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5</w:t>
            </w:r>
          </w:p>
        </w:tc>
        <w:tc>
          <w:tcPr>
            <w:tcW w:w="1346" w:type="pct"/>
            <w:shd w:val="clear" w:color="auto" w:fill="auto"/>
            <w:vAlign w:val="center"/>
          </w:tcPr>
          <w:p w:rsidR="004D3785" w:rsidRPr="00A00AEB" w:rsidRDefault="004D3785" w:rsidP="003B6204">
            <w:pPr>
              <w:widowControl/>
              <w:spacing w:line="360" w:lineRule="auto"/>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引牤入高灌渠</w:t>
            </w:r>
          </w:p>
        </w:tc>
        <w:tc>
          <w:tcPr>
            <w:tcW w:w="448" w:type="pct"/>
            <w:shd w:val="clear" w:color="auto" w:fill="auto"/>
            <w:vAlign w:val="center"/>
          </w:tcPr>
          <w:p w:rsidR="004D3785" w:rsidRPr="00A00AEB" w:rsidRDefault="004D3785" w:rsidP="003B6204">
            <w:pPr>
              <w:widowControl/>
              <w:spacing w:line="360" w:lineRule="auto"/>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K</w:t>
            </w:r>
            <w:r w:rsidRPr="00A00AEB">
              <w:rPr>
                <w:rFonts w:ascii="仿宋" w:eastAsia="仿宋" w:hAnsi="仿宋" w:cs="宋体" w:hint="eastAsia"/>
                <w:color w:val="000000"/>
                <w:kern w:val="0"/>
                <w:sz w:val="20"/>
                <w:szCs w:val="20"/>
              </w:rPr>
              <w:t>761+499</w:t>
            </w:r>
          </w:p>
        </w:tc>
        <w:tc>
          <w:tcPr>
            <w:tcW w:w="599" w:type="pct"/>
            <w:vAlign w:val="center"/>
          </w:tcPr>
          <w:p w:rsidR="004D3785" w:rsidRPr="00A00AEB" w:rsidRDefault="004D3785"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牤牛河南支渡槽下穿</w:t>
            </w:r>
          </w:p>
        </w:tc>
        <w:tc>
          <w:tcPr>
            <w:tcW w:w="398" w:type="pct"/>
            <w:vAlign w:val="center"/>
          </w:tcPr>
          <w:p w:rsidR="004D3785" w:rsidRPr="00A00AEB" w:rsidRDefault="002528D0" w:rsidP="003B6204">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4.0</w:t>
            </w:r>
          </w:p>
        </w:tc>
        <w:tc>
          <w:tcPr>
            <w:tcW w:w="698" w:type="pct"/>
            <w:shd w:val="clear" w:color="auto" w:fill="auto"/>
            <w:vAlign w:val="center"/>
          </w:tcPr>
          <w:p w:rsidR="004D3785" w:rsidRPr="00A00AEB" w:rsidRDefault="003A7E45" w:rsidP="003B6204">
            <w:pPr>
              <w:spacing w:line="360" w:lineRule="auto"/>
              <w:jc w:val="center"/>
              <w:rPr>
                <w:rFonts w:ascii="仿宋" w:eastAsia="仿宋" w:hAnsi="仿宋" w:cs="宋体"/>
                <w:kern w:val="0"/>
                <w:sz w:val="20"/>
                <w:szCs w:val="20"/>
              </w:rPr>
            </w:pPr>
            <w:r>
              <w:rPr>
                <w:rFonts w:ascii="仿宋" w:eastAsia="仿宋" w:hAnsi="仿宋" w:cs="Times New Roman" w:hint="eastAsia"/>
                <w:sz w:val="20"/>
                <w:szCs w:val="20"/>
              </w:rPr>
              <w:t>裹头边坡渗漏破坏</w:t>
            </w:r>
          </w:p>
        </w:tc>
        <w:tc>
          <w:tcPr>
            <w:tcW w:w="798" w:type="pct"/>
            <w:shd w:val="clear" w:color="auto" w:fill="auto"/>
            <w:vAlign w:val="center"/>
          </w:tcPr>
          <w:p w:rsidR="004D3785" w:rsidRPr="00A00AEB" w:rsidRDefault="004D3785" w:rsidP="003B6204">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结构渗漏</w:t>
            </w:r>
          </w:p>
        </w:tc>
        <w:tc>
          <w:tcPr>
            <w:tcW w:w="525" w:type="pct"/>
            <w:shd w:val="clear" w:color="auto" w:fill="auto"/>
            <w:vAlign w:val="center"/>
          </w:tcPr>
          <w:p w:rsidR="004D3785" w:rsidRPr="00A00AEB" w:rsidRDefault="004D3785" w:rsidP="003B6204">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5-3</w:t>
            </w:r>
          </w:p>
        </w:tc>
      </w:tr>
      <w:tr w:rsidR="00CB235D" w:rsidRPr="00A00AEB" w:rsidTr="003B6204">
        <w:trPr>
          <w:trHeight w:val="613"/>
          <w:jc w:val="center"/>
        </w:trPr>
        <w:tc>
          <w:tcPr>
            <w:tcW w:w="188" w:type="pct"/>
            <w:vMerge w:val="restart"/>
            <w:tcBorders>
              <w:bottom w:val="single" w:sz="4" w:space="0" w:color="auto"/>
            </w:tcBorders>
            <w:vAlign w:val="center"/>
          </w:tcPr>
          <w:p w:rsidR="00CB235D" w:rsidRPr="00A00AEB" w:rsidRDefault="00CB235D" w:rsidP="003B6204">
            <w:pPr>
              <w:widowControl/>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6</w:t>
            </w:r>
          </w:p>
          <w:p w:rsidR="00CB235D" w:rsidRPr="00A00AEB" w:rsidRDefault="00CB235D" w:rsidP="003B6204">
            <w:pPr>
              <w:widowControl/>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7</w:t>
            </w:r>
          </w:p>
          <w:p w:rsidR="00CB235D" w:rsidRPr="00A00AEB" w:rsidRDefault="00CB235D" w:rsidP="003B6204">
            <w:pPr>
              <w:widowControl/>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8</w:t>
            </w:r>
          </w:p>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9</w:t>
            </w:r>
          </w:p>
        </w:tc>
        <w:tc>
          <w:tcPr>
            <w:tcW w:w="1346" w:type="pct"/>
            <w:vMerge w:val="restart"/>
            <w:tcBorders>
              <w:bottom w:val="single" w:sz="4" w:space="0" w:color="auto"/>
            </w:tcBorders>
            <w:shd w:val="clear" w:color="auto" w:fill="auto"/>
            <w:vAlign w:val="center"/>
          </w:tcPr>
          <w:p w:rsidR="00CB235D" w:rsidRPr="00A00AEB" w:rsidRDefault="00CB235D" w:rsidP="003B6204">
            <w:pPr>
              <w:widowControl/>
              <w:spacing w:line="360" w:lineRule="auto"/>
              <w:jc w:val="center"/>
              <w:rPr>
                <w:rFonts w:ascii="仿宋" w:eastAsia="仿宋" w:hAnsi="仿宋" w:cs="宋体"/>
                <w:color w:val="000000"/>
                <w:kern w:val="0"/>
                <w:sz w:val="20"/>
                <w:szCs w:val="20"/>
              </w:rPr>
            </w:pPr>
            <w:r w:rsidRPr="00A00AEB">
              <w:rPr>
                <w:rFonts w:ascii="仿宋" w:eastAsia="仿宋" w:hAnsi="仿宋" w:cs="宋体" w:hint="eastAsia"/>
                <w:color w:val="000000"/>
                <w:kern w:val="0"/>
                <w:sz w:val="20"/>
                <w:szCs w:val="20"/>
              </w:rPr>
              <w:t>邯郸冀南新区管线</w:t>
            </w:r>
          </w:p>
          <w:p w:rsidR="00CB235D" w:rsidRPr="00A00AEB" w:rsidRDefault="00CB235D" w:rsidP="003B6204">
            <w:pPr>
              <w:widowControl/>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邯郸冀南新区管线</w:t>
            </w:r>
          </w:p>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河北华燃管道天然气气化邯郸工程</w:t>
            </w:r>
          </w:p>
          <w:p w:rsidR="00CB235D" w:rsidRPr="00A00AEB" w:rsidRDefault="00CB235D" w:rsidP="003B6204">
            <w:pPr>
              <w:spacing w:line="360" w:lineRule="auto"/>
              <w:jc w:val="center"/>
              <w:rPr>
                <w:rFonts w:ascii="仿宋" w:eastAsia="仿宋" w:hAnsi="仿宋" w:cs="宋体"/>
                <w:color w:val="000000"/>
                <w:kern w:val="0"/>
                <w:sz w:val="20"/>
                <w:szCs w:val="20"/>
              </w:rPr>
            </w:pPr>
            <w:r w:rsidRPr="00A00AEB">
              <w:rPr>
                <w:rFonts w:ascii="仿宋" w:eastAsia="仿宋" w:hAnsi="仿宋" w:hint="eastAsia"/>
                <w:color w:val="000000"/>
                <w:sz w:val="20"/>
                <w:szCs w:val="20"/>
              </w:rPr>
              <w:t>管道天然气气化邯郸工程支线管网工程</w:t>
            </w:r>
          </w:p>
        </w:tc>
        <w:tc>
          <w:tcPr>
            <w:tcW w:w="448" w:type="pct"/>
            <w:vMerge w:val="restart"/>
            <w:tcBorders>
              <w:bottom w:val="single" w:sz="4" w:space="0" w:color="auto"/>
            </w:tcBorders>
            <w:shd w:val="clear" w:color="auto" w:fill="auto"/>
            <w:vAlign w:val="center"/>
          </w:tcPr>
          <w:p w:rsidR="00CB235D" w:rsidRPr="00A00AEB" w:rsidRDefault="00CB235D" w:rsidP="003B6204">
            <w:pPr>
              <w:widowControl/>
              <w:spacing w:line="360" w:lineRule="auto"/>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K</w:t>
            </w:r>
            <w:r w:rsidRPr="00A00AEB">
              <w:rPr>
                <w:rFonts w:ascii="仿宋" w:eastAsia="仿宋" w:hAnsi="仿宋" w:cs="宋体" w:hint="eastAsia"/>
                <w:color w:val="000000"/>
                <w:kern w:val="0"/>
                <w:sz w:val="20"/>
                <w:szCs w:val="20"/>
              </w:rPr>
              <w:t>737+494</w:t>
            </w:r>
          </w:p>
          <w:p w:rsidR="00CB235D" w:rsidRPr="00A00AEB" w:rsidRDefault="00CB235D" w:rsidP="003B6204">
            <w:pPr>
              <w:widowControl/>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758+760</w:t>
            </w:r>
          </w:p>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762+840</w:t>
            </w:r>
          </w:p>
          <w:p w:rsidR="00CB235D" w:rsidRPr="00A00AEB" w:rsidRDefault="00CB235D" w:rsidP="003B6204">
            <w:pPr>
              <w:spacing w:line="360" w:lineRule="auto"/>
              <w:jc w:val="center"/>
              <w:rPr>
                <w:rFonts w:ascii="仿宋" w:eastAsia="仿宋" w:hAnsi="仿宋" w:cs="宋体"/>
                <w:color w:val="000000"/>
                <w:kern w:val="0"/>
                <w:sz w:val="20"/>
                <w:szCs w:val="20"/>
              </w:rPr>
            </w:pPr>
            <w:r w:rsidRPr="00A00AEB">
              <w:rPr>
                <w:rFonts w:ascii="仿宋" w:eastAsia="仿宋" w:hAnsi="仿宋"/>
                <w:color w:val="000000"/>
                <w:sz w:val="20"/>
                <w:szCs w:val="20"/>
              </w:rPr>
              <w:t>K</w:t>
            </w:r>
            <w:r w:rsidRPr="00A00AEB">
              <w:rPr>
                <w:rFonts w:ascii="仿宋" w:eastAsia="仿宋" w:hAnsi="仿宋" w:hint="eastAsia"/>
                <w:color w:val="000000"/>
                <w:sz w:val="20"/>
                <w:szCs w:val="20"/>
              </w:rPr>
              <w:t>740+972</w:t>
            </w:r>
          </w:p>
        </w:tc>
        <w:tc>
          <w:tcPr>
            <w:tcW w:w="599" w:type="pct"/>
            <w:vMerge w:val="restart"/>
            <w:tcBorders>
              <w:bottom w:val="single" w:sz="4" w:space="0" w:color="auto"/>
            </w:tcBorders>
            <w:vAlign w:val="center"/>
          </w:tcPr>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定向钻</w:t>
            </w:r>
            <w:r w:rsidR="003338DE" w:rsidRPr="00A00AEB">
              <w:rPr>
                <w:rFonts w:ascii="仿宋" w:eastAsia="仿宋" w:hAnsi="仿宋" w:hint="eastAsia"/>
                <w:color w:val="000000"/>
                <w:sz w:val="20"/>
                <w:szCs w:val="20"/>
              </w:rPr>
              <w:t>穿越</w:t>
            </w:r>
          </w:p>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定向钻</w:t>
            </w:r>
            <w:r w:rsidR="003338DE" w:rsidRPr="00A00AEB">
              <w:rPr>
                <w:rFonts w:ascii="仿宋" w:eastAsia="仿宋" w:hAnsi="仿宋" w:hint="eastAsia"/>
                <w:color w:val="000000"/>
                <w:sz w:val="20"/>
                <w:szCs w:val="20"/>
              </w:rPr>
              <w:t>穿越</w:t>
            </w:r>
          </w:p>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定向钻</w:t>
            </w:r>
            <w:r w:rsidR="003338DE" w:rsidRPr="00A00AEB">
              <w:rPr>
                <w:rFonts w:ascii="仿宋" w:eastAsia="仿宋" w:hAnsi="仿宋" w:hint="eastAsia"/>
                <w:color w:val="000000"/>
                <w:sz w:val="20"/>
                <w:szCs w:val="20"/>
              </w:rPr>
              <w:t>穿越</w:t>
            </w:r>
          </w:p>
          <w:p w:rsidR="00CB235D" w:rsidRPr="00A00AEB" w:rsidRDefault="00CB235D" w:rsidP="003B6204">
            <w:pPr>
              <w:spacing w:line="360" w:lineRule="auto"/>
              <w:jc w:val="center"/>
              <w:rPr>
                <w:rFonts w:ascii="仿宋" w:eastAsia="仿宋" w:hAnsi="仿宋"/>
                <w:color w:val="000000"/>
                <w:sz w:val="20"/>
                <w:szCs w:val="20"/>
              </w:rPr>
            </w:pPr>
            <w:r w:rsidRPr="00A00AEB">
              <w:rPr>
                <w:rFonts w:ascii="仿宋" w:eastAsia="仿宋" w:hAnsi="仿宋" w:hint="eastAsia"/>
                <w:color w:val="000000"/>
                <w:sz w:val="20"/>
                <w:szCs w:val="20"/>
              </w:rPr>
              <w:t>定向钻穿越</w:t>
            </w:r>
          </w:p>
        </w:tc>
        <w:tc>
          <w:tcPr>
            <w:tcW w:w="398" w:type="pct"/>
            <w:vMerge w:val="restart"/>
            <w:tcBorders>
              <w:bottom w:val="single" w:sz="4" w:space="0" w:color="auto"/>
            </w:tcBorders>
            <w:vAlign w:val="center"/>
          </w:tcPr>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kern w:val="0"/>
                <w:sz w:val="20"/>
                <w:szCs w:val="20"/>
              </w:rPr>
              <w:t>6.9</w:t>
            </w:r>
          </w:p>
        </w:tc>
        <w:tc>
          <w:tcPr>
            <w:tcW w:w="698" w:type="pct"/>
            <w:vMerge w:val="restart"/>
            <w:tcBorders>
              <w:bottom w:val="single" w:sz="4" w:space="0" w:color="auto"/>
            </w:tcBorders>
            <w:shd w:val="clear" w:color="auto" w:fill="auto"/>
            <w:vAlign w:val="center"/>
          </w:tcPr>
          <w:p w:rsidR="00CB235D" w:rsidRPr="00A00AEB" w:rsidRDefault="00CB235D" w:rsidP="003B6204">
            <w:pPr>
              <w:spacing w:line="360" w:lineRule="auto"/>
              <w:jc w:val="center"/>
              <w:rPr>
                <w:rFonts w:ascii="仿宋" w:eastAsia="仿宋" w:hAnsi="仿宋" w:cs="宋体"/>
                <w:kern w:val="0"/>
                <w:sz w:val="20"/>
                <w:szCs w:val="20"/>
              </w:rPr>
            </w:pPr>
            <w:r w:rsidRPr="00A00AEB">
              <w:rPr>
                <w:rFonts w:ascii="仿宋" w:eastAsia="仿宋" w:hAnsi="仿宋" w:cs="宋体" w:hint="eastAsia"/>
                <w:kern w:val="0"/>
                <w:sz w:val="20"/>
                <w:szCs w:val="20"/>
              </w:rPr>
              <w:t>管道泄漏爆炸</w:t>
            </w:r>
          </w:p>
        </w:tc>
        <w:tc>
          <w:tcPr>
            <w:tcW w:w="798" w:type="pct"/>
            <w:tcBorders>
              <w:bottom w:val="single" w:sz="4" w:space="0" w:color="auto"/>
            </w:tcBorders>
            <w:shd w:val="clear" w:color="auto" w:fill="auto"/>
            <w:vAlign w:val="center"/>
          </w:tcPr>
          <w:p w:rsidR="00CB235D" w:rsidRPr="00A00AEB" w:rsidRDefault="00CB235D" w:rsidP="003B6204">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结构破损导致气体泄漏</w:t>
            </w:r>
          </w:p>
        </w:tc>
        <w:tc>
          <w:tcPr>
            <w:tcW w:w="525" w:type="pct"/>
            <w:tcBorders>
              <w:bottom w:val="single" w:sz="4" w:space="0" w:color="auto"/>
            </w:tcBorders>
            <w:shd w:val="clear" w:color="auto" w:fill="auto"/>
            <w:vAlign w:val="center"/>
          </w:tcPr>
          <w:p w:rsidR="00CB235D" w:rsidRPr="00A00AEB" w:rsidRDefault="00CB235D" w:rsidP="003B6204">
            <w:pPr>
              <w:widowControl/>
              <w:spacing w:line="360" w:lineRule="auto"/>
              <w:jc w:val="center"/>
              <w:rPr>
                <w:rFonts w:ascii="仿宋" w:eastAsia="仿宋" w:hAnsi="仿宋" w:cs="宋体"/>
                <w:color w:val="000000"/>
                <w:kern w:val="0"/>
                <w:sz w:val="20"/>
                <w:szCs w:val="20"/>
              </w:rPr>
            </w:pPr>
            <w:r w:rsidRPr="00A00AEB">
              <w:rPr>
                <w:rFonts w:ascii="仿宋" w:eastAsia="仿宋" w:hAnsi="仿宋" w:cs="宋体"/>
                <w:color w:val="000000"/>
                <w:kern w:val="0"/>
                <w:sz w:val="20"/>
                <w:szCs w:val="20"/>
              </w:rPr>
              <w:t>5-5</w:t>
            </w:r>
          </w:p>
        </w:tc>
      </w:tr>
      <w:tr w:rsidR="00CB235D" w:rsidRPr="00A00AEB" w:rsidTr="003B6204">
        <w:trPr>
          <w:trHeight w:val="490"/>
          <w:jc w:val="center"/>
        </w:trPr>
        <w:tc>
          <w:tcPr>
            <w:tcW w:w="188" w:type="pct"/>
            <w:vMerge/>
            <w:tcBorders>
              <w:bottom w:val="single" w:sz="4" w:space="0" w:color="auto"/>
            </w:tcBorders>
            <w:vAlign w:val="center"/>
          </w:tcPr>
          <w:p w:rsidR="00CB235D" w:rsidRPr="00A00AEB" w:rsidRDefault="00CB235D" w:rsidP="003B6204">
            <w:pPr>
              <w:spacing w:line="360" w:lineRule="auto"/>
              <w:jc w:val="center"/>
              <w:rPr>
                <w:rFonts w:ascii="仿宋" w:eastAsia="仿宋" w:hAnsi="仿宋" w:cs="宋体"/>
                <w:kern w:val="0"/>
                <w:sz w:val="20"/>
                <w:szCs w:val="20"/>
              </w:rPr>
            </w:pPr>
          </w:p>
        </w:tc>
        <w:tc>
          <w:tcPr>
            <w:tcW w:w="1346" w:type="pct"/>
            <w:vMerge/>
            <w:tcBorders>
              <w:bottom w:val="single" w:sz="4" w:space="0" w:color="auto"/>
            </w:tcBorders>
            <w:shd w:val="clear" w:color="auto" w:fill="auto"/>
            <w:vAlign w:val="center"/>
          </w:tcPr>
          <w:p w:rsidR="00CB235D" w:rsidRPr="00A00AEB" w:rsidRDefault="00CB235D" w:rsidP="003B6204">
            <w:pPr>
              <w:spacing w:line="360" w:lineRule="auto"/>
              <w:jc w:val="center"/>
              <w:rPr>
                <w:rFonts w:ascii="仿宋" w:eastAsia="仿宋" w:hAnsi="仿宋"/>
                <w:color w:val="000000"/>
                <w:sz w:val="20"/>
                <w:szCs w:val="20"/>
              </w:rPr>
            </w:pPr>
          </w:p>
        </w:tc>
        <w:tc>
          <w:tcPr>
            <w:tcW w:w="448" w:type="pct"/>
            <w:vMerge/>
            <w:tcBorders>
              <w:bottom w:val="single" w:sz="4" w:space="0" w:color="auto"/>
            </w:tcBorders>
            <w:shd w:val="clear" w:color="auto" w:fill="auto"/>
            <w:vAlign w:val="center"/>
          </w:tcPr>
          <w:p w:rsidR="00CB235D" w:rsidRPr="00A00AEB" w:rsidRDefault="00CB235D" w:rsidP="003B6204">
            <w:pPr>
              <w:spacing w:line="360" w:lineRule="auto"/>
              <w:jc w:val="center"/>
              <w:rPr>
                <w:rFonts w:ascii="仿宋" w:eastAsia="仿宋" w:hAnsi="仿宋"/>
                <w:color w:val="000000"/>
                <w:sz w:val="20"/>
                <w:szCs w:val="20"/>
              </w:rPr>
            </w:pPr>
          </w:p>
        </w:tc>
        <w:tc>
          <w:tcPr>
            <w:tcW w:w="599" w:type="pct"/>
            <w:vMerge/>
            <w:tcBorders>
              <w:bottom w:val="single" w:sz="4" w:space="0" w:color="auto"/>
            </w:tcBorders>
            <w:vAlign w:val="center"/>
          </w:tcPr>
          <w:p w:rsidR="00CB235D" w:rsidRPr="00A00AEB" w:rsidRDefault="00CB235D" w:rsidP="003B6204">
            <w:pPr>
              <w:spacing w:line="360" w:lineRule="auto"/>
              <w:jc w:val="center"/>
              <w:rPr>
                <w:rFonts w:ascii="仿宋" w:eastAsia="仿宋" w:hAnsi="仿宋"/>
                <w:color w:val="000000"/>
                <w:sz w:val="20"/>
                <w:szCs w:val="20"/>
              </w:rPr>
            </w:pPr>
          </w:p>
        </w:tc>
        <w:tc>
          <w:tcPr>
            <w:tcW w:w="398" w:type="pct"/>
            <w:vMerge/>
            <w:tcBorders>
              <w:bottom w:val="single" w:sz="4" w:space="0" w:color="auto"/>
            </w:tcBorders>
            <w:vAlign w:val="center"/>
          </w:tcPr>
          <w:p w:rsidR="00CB235D" w:rsidRPr="00A00AEB" w:rsidRDefault="00CB235D" w:rsidP="003B6204">
            <w:pPr>
              <w:spacing w:line="360" w:lineRule="auto"/>
              <w:jc w:val="center"/>
              <w:rPr>
                <w:rFonts w:ascii="仿宋" w:eastAsia="仿宋" w:hAnsi="仿宋" w:cs="宋体"/>
                <w:kern w:val="0"/>
                <w:sz w:val="20"/>
                <w:szCs w:val="20"/>
              </w:rPr>
            </w:pPr>
          </w:p>
        </w:tc>
        <w:tc>
          <w:tcPr>
            <w:tcW w:w="698" w:type="pct"/>
            <w:vMerge/>
            <w:tcBorders>
              <w:bottom w:val="single" w:sz="4" w:space="0" w:color="auto"/>
            </w:tcBorders>
            <w:shd w:val="clear" w:color="auto" w:fill="auto"/>
            <w:vAlign w:val="center"/>
          </w:tcPr>
          <w:p w:rsidR="00CB235D" w:rsidRPr="00A00AEB" w:rsidRDefault="00CB235D" w:rsidP="003B6204">
            <w:pPr>
              <w:spacing w:line="360" w:lineRule="auto"/>
              <w:jc w:val="center"/>
              <w:rPr>
                <w:rFonts w:ascii="仿宋" w:eastAsia="仿宋" w:hAnsi="仿宋" w:cs="宋体"/>
                <w:kern w:val="0"/>
                <w:sz w:val="20"/>
                <w:szCs w:val="20"/>
              </w:rPr>
            </w:pPr>
          </w:p>
        </w:tc>
        <w:tc>
          <w:tcPr>
            <w:tcW w:w="798" w:type="pct"/>
            <w:tcBorders>
              <w:bottom w:val="single" w:sz="4" w:space="0" w:color="auto"/>
            </w:tcBorders>
            <w:shd w:val="clear" w:color="auto" w:fill="auto"/>
            <w:vAlign w:val="center"/>
          </w:tcPr>
          <w:p w:rsidR="00CB235D" w:rsidRPr="00A00AEB" w:rsidRDefault="00A966EE" w:rsidP="003B6204">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烟花</w:t>
            </w:r>
          </w:p>
        </w:tc>
        <w:tc>
          <w:tcPr>
            <w:tcW w:w="525" w:type="pct"/>
            <w:tcBorders>
              <w:bottom w:val="single" w:sz="4" w:space="0" w:color="auto"/>
            </w:tcBorders>
            <w:shd w:val="clear" w:color="auto" w:fill="auto"/>
            <w:vAlign w:val="center"/>
          </w:tcPr>
          <w:p w:rsidR="00CB235D" w:rsidRPr="00A00AEB" w:rsidRDefault="00CB235D" w:rsidP="003B6204">
            <w:pPr>
              <w:widowControl/>
              <w:spacing w:line="360" w:lineRule="auto"/>
              <w:jc w:val="center"/>
              <w:rPr>
                <w:rFonts w:ascii="仿宋" w:eastAsia="仿宋" w:hAnsi="仿宋" w:cs="Times New Roman"/>
                <w:kern w:val="0"/>
                <w:sz w:val="20"/>
                <w:szCs w:val="20"/>
              </w:rPr>
            </w:pPr>
            <w:r w:rsidRPr="00A00AEB">
              <w:rPr>
                <w:rFonts w:ascii="仿宋" w:eastAsia="仿宋" w:hAnsi="仿宋" w:cs="宋体"/>
                <w:color w:val="000000"/>
                <w:kern w:val="0"/>
                <w:sz w:val="20"/>
                <w:szCs w:val="20"/>
              </w:rPr>
              <w:t>5-7</w:t>
            </w:r>
          </w:p>
        </w:tc>
      </w:tr>
    </w:tbl>
    <w:p w:rsidR="00D16331" w:rsidRPr="00A00AEB" w:rsidRDefault="00D16331" w:rsidP="00D16331">
      <w:pPr>
        <w:pStyle w:val="10"/>
        <w:tabs>
          <w:tab w:val="left" w:pos="10350"/>
        </w:tabs>
        <w:ind w:firstLine="240"/>
        <w:outlineLvl w:val="9"/>
        <w:rPr>
          <w:rFonts w:ascii="Times New Roman" w:hAnsi="Times New Roman" w:cs="Times New Roman"/>
        </w:rPr>
      </w:pPr>
      <w:r w:rsidRPr="00A00AEB">
        <w:rPr>
          <w:rFonts w:ascii="Times New Roman" w:hAnsi="Times New Roman" w:cs="Times New Roman"/>
        </w:rPr>
        <w:br w:type="page"/>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lastRenderedPageBreak/>
        <w:t>（</w:t>
      </w:r>
      <w:r w:rsidRPr="00A00AEB">
        <w:rPr>
          <w:rFonts w:ascii="Times New Roman" w:hAnsi="Times New Roman" w:cs="Times New Roman" w:hint="eastAsia"/>
        </w:rPr>
        <w:t>4</w:t>
      </w:r>
      <w:r w:rsidRPr="00A00AEB">
        <w:rPr>
          <w:rFonts w:ascii="Times New Roman" w:hAnsi="Times New Roman" w:cs="Times New Roman"/>
        </w:rPr>
        <w:t>）</w:t>
      </w:r>
      <w:r w:rsidRPr="00A00AEB">
        <w:rPr>
          <w:rFonts w:ascii="Times New Roman" w:hAnsi="Times New Roman" w:cs="Times New Roman" w:hint="eastAsia"/>
        </w:rPr>
        <w:t>跨渠桥梁风险事件及风险因子</w:t>
      </w:r>
    </w:p>
    <w:p w:rsidR="00D16331" w:rsidRPr="00A00AEB" w:rsidRDefault="00D16331" w:rsidP="00D16331">
      <w:pPr>
        <w:pStyle w:val="10"/>
        <w:ind w:firstLine="240"/>
        <w:jc w:val="center"/>
        <w:outlineLvl w:val="9"/>
      </w:pPr>
      <w:r w:rsidRPr="00A00AEB">
        <w:t>表3.2-</w:t>
      </w:r>
      <w:r w:rsidR="005F476C" w:rsidRPr="00A00AEB">
        <w:rPr>
          <w:rFonts w:hint="eastAsia"/>
        </w:rPr>
        <w:t xml:space="preserve">4  </w:t>
      </w:r>
      <w:r w:rsidRPr="00A00AEB">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4"/>
        <w:gridCol w:w="1416"/>
        <w:gridCol w:w="2528"/>
        <w:gridCol w:w="1578"/>
        <w:gridCol w:w="1265"/>
        <w:gridCol w:w="1470"/>
        <w:gridCol w:w="3159"/>
        <w:gridCol w:w="1968"/>
      </w:tblGrid>
      <w:tr w:rsidR="00D16331" w:rsidRPr="00A00AEB" w:rsidTr="003B6204">
        <w:trPr>
          <w:trHeight w:val="20"/>
          <w:tblHeader/>
          <w:jc w:val="center"/>
        </w:trPr>
        <w:tc>
          <w:tcPr>
            <w:tcW w:w="293"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序号</w:t>
            </w:r>
          </w:p>
        </w:tc>
        <w:tc>
          <w:tcPr>
            <w:tcW w:w="498"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建筑物类型</w:t>
            </w:r>
          </w:p>
        </w:tc>
        <w:tc>
          <w:tcPr>
            <w:tcW w:w="889"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建筑物名称</w:t>
            </w:r>
          </w:p>
        </w:tc>
        <w:tc>
          <w:tcPr>
            <w:tcW w:w="555"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桩号</w:t>
            </w:r>
          </w:p>
        </w:tc>
        <w:tc>
          <w:tcPr>
            <w:tcW w:w="445"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风险量值</w:t>
            </w:r>
          </w:p>
        </w:tc>
        <w:tc>
          <w:tcPr>
            <w:tcW w:w="517"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风险事件</w:t>
            </w:r>
          </w:p>
        </w:tc>
        <w:tc>
          <w:tcPr>
            <w:tcW w:w="1111" w:type="pct"/>
            <w:shd w:val="clear" w:color="auto" w:fill="auto"/>
            <w:noWrap/>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风险因子及（按重要性排序）</w:t>
            </w:r>
          </w:p>
        </w:tc>
        <w:tc>
          <w:tcPr>
            <w:tcW w:w="692"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对应</w:t>
            </w:r>
            <w:r w:rsidRPr="00A00AEB">
              <w:rPr>
                <w:rFonts w:ascii="仿宋" w:eastAsia="仿宋" w:hAnsi="仿宋" w:cs="Times New Roman" w:hint="eastAsia"/>
                <w:kern w:val="0"/>
                <w:sz w:val="20"/>
                <w:szCs w:val="20"/>
              </w:rPr>
              <w:t>预防</w:t>
            </w:r>
            <w:r w:rsidRPr="00A00AEB">
              <w:rPr>
                <w:rFonts w:ascii="仿宋" w:eastAsia="仿宋" w:hAnsi="仿宋" w:cs="Times New Roman"/>
                <w:kern w:val="0"/>
                <w:sz w:val="20"/>
                <w:szCs w:val="20"/>
              </w:rPr>
              <w:t>措施</w:t>
            </w:r>
            <w:r w:rsidRPr="00A00AEB">
              <w:rPr>
                <w:rFonts w:ascii="仿宋" w:eastAsia="仿宋" w:hAnsi="仿宋" w:cs="Times New Roman" w:hint="eastAsia"/>
                <w:kern w:val="0"/>
                <w:sz w:val="20"/>
                <w:szCs w:val="20"/>
              </w:rPr>
              <w:t>编号</w:t>
            </w:r>
          </w:p>
        </w:tc>
      </w:tr>
      <w:tr w:rsidR="00D16331" w:rsidRPr="00A00AEB" w:rsidTr="003B6204">
        <w:trPr>
          <w:trHeight w:val="20"/>
          <w:jc w:val="center"/>
        </w:trPr>
        <w:tc>
          <w:tcPr>
            <w:tcW w:w="293" w:type="pct"/>
            <w:vMerge w:val="restar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1</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4</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5</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7</w:t>
            </w:r>
          </w:p>
        </w:tc>
        <w:tc>
          <w:tcPr>
            <w:tcW w:w="498" w:type="pct"/>
            <w:vMerge w:val="restar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生产桥</w:t>
            </w:r>
          </w:p>
        </w:tc>
        <w:tc>
          <w:tcPr>
            <w:tcW w:w="889" w:type="pct"/>
            <w:vMerge w:val="restart"/>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讲武城生产桥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讲武城西生产桥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槐树屯生产桥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槐树屯北生产桥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西光禄生产桥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西南城生产桥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赵拔庄北生产桥</w:t>
            </w:r>
          </w:p>
        </w:tc>
        <w:tc>
          <w:tcPr>
            <w:tcW w:w="555" w:type="pct"/>
            <w:vMerge w:val="restart"/>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K733+798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K734+297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K743+836</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K744+528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K756+904</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K763+390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K770+830</w:t>
            </w:r>
          </w:p>
        </w:tc>
        <w:tc>
          <w:tcPr>
            <w:tcW w:w="445" w:type="pct"/>
            <w:vMerge w:val="restar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p w:rsidR="00D16331" w:rsidRPr="00A00AEB" w:rsidDel="00C004F0"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2.2</w:t>
            </w:r>
          </w:p>
        </w:tc>
        <w:tc>
          <w:tcPr>
            <w:tcW w:w="517" w:type="pct"/>
            <w:vMerge w:val="restar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构件破坏</w:t>
            </w:r>
          </w:p>
        </w:tc>
        <w:tc>
          <w:tcPr>
            <w:tcW w:w="1111"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车辆超载</w:t>
            </w:r>
          </w:p>
        </w:tc>
        <w:tc>
          <w:tcPr>
            <w:tcW w:w="692" w:type="pct"/>
            <w:vAlign w:val="center"/>
          </w:tcPr>
          <w:p w:rsidR="00D16331" w:rsidRPr="00A00AEB" w:rsidDel="00C004F0"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6-1</w:t>
            </w:r>
            <w:r w:rsidR="008C538A">
              <w:rPr>
                <w:rFonts w:ascii="仿宋" w:eastAsia="仿宋" w:hAnsi="仿宋" w:cs="Times New Roman" w:hint="eastAsia"/>
                <w:kern w:val="0"/>
                <w:sz w:val="20"/>
                <w:szCs w:val="20"/>
              </w:rPr>
              <w:t>1</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1111" w:type="pct"/>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混凝土裂缝</w:t>
            </w:r>
          </w:p>
        </w:tc>
        <w:tc>
          <w:tcPr>
            <w:tcW w:w="692"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6-4</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val="restart"/>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衬砌板破坏</w:t>
            </w:r>
          </w:p>
        </w:tc>
        <w:tc>
          <w:tcPr>
            <w:tcW w:w="1111" w:type="pct"/>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车辆超载</w:t>
            </w:r>
          </w:p>
        </w:tc>
        <w:tc>
          <w:tcPr>
            <w:tcW w:w="692"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6-1</w:t>
            </w:r>
            <w:r w:rsidR="008C538A">
              <w:rPr>
                <w:rFonts w:ascii="仿宋" w:eastAsia="仿宋" w:hAnsi="仿宋" w:cs="Times New Roman" w:hint="eastAsia"/>
                <w:kern w:val="0"/>
                <w:sz w:val="20"/>
                <w:szCs w:val="20"/>
              </w:rPr>
              <w:t>1</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1111" w:type="pct"/>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基础沉降</w:t>
            </w:r>
          </w:p>
        </w:tc>
        <w:tc>
          <w:tcPr>
            <w:tcW w:w="692" w:type="pct"/>
            <w:vAlign w:val="center"/>
          </w:tcPr>
          <w:p w:rsidR="00D16331" w:rsidRPr="00A00AEB" w:rsidRDefault="008C538A" w:rsidP="003B6204">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6</w:t>
            </w:r>
            <w:r w:rsidR="00D16331" w:rsidRPr="00A00AEB">
              <w:rPr>
                <w:rFonts w:ascii="仿宋" w:eastAsia="仿宋" w:hAnsi="仿宋" w:cs="Times New Roman"/>
                <w:kern w:val="0"/>
                <w:sz w:val="20"/>
                <w:szCs w:val="20"/>
              </w:rPr>
              <w:t>-6</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水质污染</w:t>
            </w:r>
          </w:p>
        </w:tc>
        <w:tc>
          <w:tcPr>
            <w:tcW w:w="1111"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检修维护</w:t>
            </w:r>
          </w:p>
        </w:tc>
        <w:tc>
          <w:tcPr>
            <w:tcW w:w="692"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7</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车辆坠渠</w:t>
            </w:r>
          </w:p>
        </w:tc>
        <w:tc>
          <w:tcPr>
            <w:tcW w:w="1111" w:type="pc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交通事故</w:t>
            </w:r>
          </w:p>
        </w:tc>
        <w:tc>
          <w:tcPr>
            <w:tcW w:w="692" w:type="pc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9</w:t>
            </w:r>
          </w:p>
        </w:tc>
      </w:tr>
      <w:tr w:rsidR="00D16331" w:rsidRPr="00A00AEB" w:rsidTr="003B6204">
        <w:trPr>
          <w:trHeight w:val="20"/>
          <w:jc w:val="center"/>
        </w:trPr>
        <w:tc>
          <w:tcPr>
            <w:tcW w:w="293" w:type="pct"/>
            <w:vMerge w:val="restar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11</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13</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14</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16</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19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21</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23</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24</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26</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29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lastRenderedPageBreak/>
              <w:t>31</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33</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34</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36</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38</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39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41</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42</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43</w:t>
            </w:r>
          </w:p>
        </w:tc>
        <w:tc>
          <w:tcPr>
            <w:tcW w:w="498" w:type="pct"/>
            <w:vMerge w:val="restart"/>
            <w:shd w:val="clear" w:color="auto" w:fill="auto"/>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公路桥</w:t>
            </w:r>
          </w:p>
        </w:tc>
        <w:tc>
          <w:tcPr>
            <w:tcW w:w="889" w:type="pct"/>
            <w:vMerge w:val="restart"/>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讲武城南公路桥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讲武城北公路桥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孟家庄公路桥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双庙公路桥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八里</w:t>
            </w:r>
            <w:r w:rsidRPr="00A00AEB">
              <w:rPr>
                <w:rFonts w:ascii="仿宋" w:eastAsia="仿宋" w:hAnsi="仿宋" w:cs="宋体" w:hint="eastAsia"/>
                <w:kern w:val="0"/>
                <w:sz w:val="20"/>
                <w:szCs w:val="20"/>
              </w:rPr>
              <w:t>塚</w:t>
            </w:r>
            <w:r w:rsidRPr="00A00AEB">
              <w:rPr>
                <w:rFonts w:ascii="仿宋" w:eastAsia="仿宋" w:hAnsi="仿宋" w:cs="仿宋_GB2312" w:hint="eastAsia"/>
                <w:kern w:val="0"/>
                <w:sz w:val="20"/>
                <w:szCs w:val="20"/>
              </w:rPr>
              <w:t>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八里</w:t>
            </w:r>
            <w:r w:rsidRPr="00A00AEB">
              <w:rPr>
                <w:rFonts w:ascii="仿宋" w:eastAsia="仿宋" w:hAnsi="仿宋" w:cs="宋体" w:hint="eastAsia"/>
                <w:kern w:val="0"/>
                <w:sz w:val="20"/>
                <w:szCs w:val="20"/>
              </w:rPr>
              <w:t>塚</w:t>
            </w:r>
            <w:r w:rsidRPr="00A00AEB">
              <w:rPr>
                <w:rFonts w:ascii="仿宋" w:eastAsia="仿宋" w:hAnsi="仿宋" w:cs="仿宋_GB2312" w:hint="eastAsia"/>
                <w:kern w:val="0"/>
                <w:sz w:val="20"/>
                <w:szCs w:val="20"/>
              </w:rPr>
              <w:t>西公路桥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八里</w:t>
            </w:r>
            <w:r w:rsidRPr="00A00AEB">
              <w:rPr>
                <w:rFonts w:ascii="仿宋" w:eastAsia="仿宋" w:hAnsi="仿宋" w:cs="宋体" w:hint="eastAsia"/>
                <w:kern w:val="0"/>
                <w:sz w:val="20"/>
                <w:szCs w:val="20"/>
              </w:rPr>
              <w:t>塚</w:t>
            </w:r>
            <w:r w:rsidRPr="00A00AEB">
              <w:rPr>
                <w:rFonts w:ascii="仿宋" w:eastAsia="仿宋" w:hAnsi="仿宋" w:cs="仿宋_GB2312" w:hint="eastAsia"/>
                <w:kern w:val="0"/>
                <w:sz w:val="20"/>
                <w:szCs w:val="20"/>
              </w:rPr>
              <w:t>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刘庄公路桥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滏阳营公路桥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湾漳营公路桥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磁县南环固城公路桥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东窑头公路桥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西槐树公路桥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西槐树西公路桥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西槐树北公路桥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东武仕公路桥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磁西南延公路桥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和谐大道公路桥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东武仕防汛公路桥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大营公路桥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玉泉公路桥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尧丰公路桥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西光禄北公路桥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lastRenderedPageBreak/>
              <w:t>李家岗公路桥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青兰高速公路桥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为民路公路桥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马头～峰峰公路桥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林丰公路桥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南城南公路桥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南城西公路桥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北南城公路桥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北城公路桥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东南城公路桥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种畜场公路桥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种畜场北公路桥</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赵拔庄公路桥</w:t>
            </w:r>
          </w:p>
        </w:tc>
        <w:tc>
          <w:tcPr>
            <w:tcW w:w="555" w:type="pct"/>
            <w:vMerge w:val="restart"/>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K732+958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K735+168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K736+300</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K737+185</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K737+821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K738+492</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K738+961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K739+521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K740+379</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K741+267</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K741+652</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K742+628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K745+081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K746+267</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K746+808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K748+561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K748+978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K750+404</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K751+379</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K752+081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K753+226</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K754+997</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K756+370</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K757+631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K758+597</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K758+684</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K760+182</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K762+081</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K762+709</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K764+269</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K764+657</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K765+468</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K766+386</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K768+015</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K768+626</w:t>
            </w:r>
          </w:p>
          <w:p w:rsidR="00D16331" w:rsidRPr="00A00AEB" w:rsidRDefault="00D16331" w:rsidP="003B6204">
            <w:pPr>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K770+050</w:t>
            </w:r>
          </w:p>
        </w:tc>
        <w:tc>
          <w:tcPr>
            <w:tcW w:w="445" w:type="pct"/>
            <w:vMerge w:val="restart"/>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3.9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7.7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7.7</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6.5</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3.9</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p w:rsidR="00D16331" w:rsidRPr="00A00AEB" w:rsidDel="00E01DA1" w:rsidRDefault="00D16331" w:rsidP="003B6204">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3.0</w:t>
            </w:r>
          </w:p>
        </w:tc>
        <w:tc>
          <w:tcPr>
            <w:tcW w:w="517" w:type="pct"/>
            <w:vMerge w:val="restar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构件破坏</w:t>
            </w: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车辆超载</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6-1</w:t>
            </w:r>
            <w:r w:rsidR="008C538A">
              <w:rPr>
                <w:rFonts w:ascii="仿宋" w:eastAsia="仿宋" w:hAnsi="仿宋" w:cs="Times New Roman" w:hint="eastAsia"/>
                <w:kern w:val="0"/>
                <w:sz w:val="20"/>
                <w:szCs w:val="20"/>
              </w:rPr>
              <w:t>1</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交通事故</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9</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混凝土裂缝</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6-4</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val="restar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衬砌板破坏</w:t>
            </w: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车辆超载</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6-1</w:t>
            </w:r>
            <w:r w:rsidR="008C538A">
              <w:rPr>
                <w:rFonts w:ascii="仿宋" w:eastAsia="仿宋" w:hAnsi="仿宋" w:cs="Times New Roman" w:hint="eastAsia"/>
                <w:kern w:val="0"/>
                <w:sz w:val="20"/>
                <w:szCs w:val="20"/>
              </w:rPr>
              <w:t>1</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基础沉降</w:t>
            </w:r>
          </w:p>
        </w:tc>
        <w:tc>
          <w:tcPr>
            <w:tcW w:w="692" w:type="pct"/>
            <w:vAlign w:val="center"/>
          </w:tcPr>
          <w:p w:rsidR="00D16331" w:rsidRPr="00A00AEB" w:rsidRDefault="008C538A" w:rsidP="003B6204">
            <w:pPr>
              <w:widowControl/>
              <w:spacing w:line="72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6</w:t>
            </w:r>
            <w:r w:rsidR="00D16331" w:rsidRPr="00A00AEB">
              <w:rPr>
                <w:rFonts w:ascii="仿宋" w:eastAsia="仿宋" w:hAnsi="仿宋" w:cs="Times New Roman"/>
                <w:kern w:val="0"/>
                <w:sz w:val="20"/>
                <w:szCs w:val="20"/>
              </w:rPr>
              <w:t>-6</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val="restar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水质污染</w:t>
            </w: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危化品运输</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10</w:t>
            </w:r>
          </w:p>
        </w:tc>
      </w:tr>
      <w:tr w:rsidR="00D16331" w:rsidRPr="00A00AEB" w:rsidTr="003B6204">
        <w:trPr>
          <w:trHeight w:val="20"/>
          <w:jc w:val="center"/>
        </w:trPr>
        <w:tc>
          <w:tcPr>
            <w:tcW w:w="293"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p>
        </w:tc>
        <w:tc>
          <w:tcPr>
            <w:tcW w:w="1111" w:type="pct"/>
            <w:shd w:val="clear" w:color="auto" w:fill="auto"/>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交通事故</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9</w:t>
            </w:r>
          </w:p>
        </w:tc>
      </w:tr>
      <w:tr w:rsidR="00D16331" w:rsidRPr="00A00AEB" w:rsidTr="003B6204">
        <w:trPr>
          <w:trHeight w:val="20"/>
          <w:jc w:val="center"/>
        </w:trPr>
        <w:tc>
          <w:tcPr>
            <w:tcW w:w="293" w:type="pct"/>
            <w:vMerge/>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vMerge/>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p>
        </w:tc>
        <w:tc>
          <w:tcPr>
            <w:tcW w:w="1111" w:type="pct"/>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检修维护</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7</w:t>
            </w:r>
          </w:p>
        </w:tc>
      </w:tr>
      <w:tr w:rsidR="00D16331" w:rsidRPr="00A00AEB" w:rsidTr="003B6204">
        <w:trPr>
          <w:trHeight w:val="20"/>
          <w:jc w:val="center"/>
        </w:trPr>
        <w:tc>
          <w:tcPr>
            <w:tcW w:w="293" w:type="pct"/>
            <w:vMerge/>
            <w:tcBorders>
              <w:bottom w:val="single" w:sz="4" w:space="0" w:color="auto"/>
            </w:tcBorders>
            <w:shd w:val="clear" w:color="auto" w:fill="auto"/>
            <w:vAlign w:val="center"/>
            <w:hideMark/>
          </w:tcPr>
          <w:p w:rsidR="00D16331" w:rsidRPr="00A00AEB" w:rsidRDefault="00D16331" w:rsidP="003B6204">
            <w:pPr>
              <w:spacing w:line="240" w:lineRule="exact"/>
              <w:jc w:val="center"/>
              <w:rPr>
                <w:rFonts w:ascii="仿宋" w:eastAsia="仿宋" w:hAnsi="仿宋" w:cs="Times New Roman"/>
                <w:kern w:val="0"/>
                <w:sz w:val="20"/>
                <w:szCs w:val="20"/>
              </w:rPr>
            </w:pPr>
          </w:p>
        </w:tc>
        <w:tc>
          <w:tcPr>
            <w:tcW w:w="498" w:type="pct"/>
            <w:vMerge/>
            <w:tcBorders>
              <w:bottom w:val="single" w:sz="4" w:space="0" w:color="auto"/>
            </w:tcBorders>
            <w:vAlign w:val="center"/>
            <w:hideMark/>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889" w:type="pct"/>
            <w:vMerge/>
            <w:tcBorders>
              <w:bottom w:val="single" w:sz="4" w:space="0" w:color="auto"/>
            </w:tcBorders>
            <w:shd w:val="clear" w:color="auto" w:fill="auto"/>
            <w:noWrap/>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555" w:type="pct"/>
            <w:vMerge/>
            <w:tcBorders>
              <w:bottom w:val="single" w:sz="4" w:space="0" w:color="auto"/>
            </w:tcBorders>
            <w:shd w:val="clear" w:color="auto" w:fill="auto"/>
            <w:vAlign w:val="center"/>
          </w:tcPr>
          <w:p w:rsidR="00D16331" w:rsidRPr="00A00AEB" w:rsidRDefault="00D16331" w:rsidP="003B6204">
            <w:pPr>
              <w:spacing w:line="240" w:lineRule="exact"/>
              <w:jc w:val="center"/>
              <w:rPr>
                <w:rFonts w:ascii="仿宋" w:eastAsia="仿宋" w:hAnsi="仿宋" w:cs="Times New Roman"/>
                <w:kern w:val="0"/>
                <w:sz w:val="20"/>
                <w:szCs w:val="20"/>
              </w:rPr>
            </w:pPr>
          </w:p>
        </w:tc>
        <w:tc>
          <w:tcPr>
            <w:tcW w:w="445" w:type="pct"/>
            <w:vMerge/>
            <w:tcBorders>
              <w:bottom w:val="single" w:sz="4" w:space="0" w:color="auto"/>
            </w:tcBorders>
            <w:vAlign w:val="center"/>
          </w:tcPr>
          <w:p w:rsidR="00D16331" w:rsidRPr="00A00AEB" w:rsidRDefault="00D16331" w:rsidP="003B6204">
            <w:pPr>
              <w:widowControl/>
              <w:spacing w:line="240" w:lineRule="exact"/>
              <w:jc w:val="center"/>
              <w:rPr>
                <w:rFonts w:ascii="仿宋" w:eastAsia="仿宋" w:hAnsi="仿宋" w:cs="Times New Roman"/>
                <w:kern w:val="0"/>
                <w:sz w:val="20"/>
                <w:szCs w:val="20"/>
              </w:rPr>
            </w:pPr>
          </w:p>
        </w:tc>
        <w:tc>
          <w:tcPr>
            <w:tcW w:w="517" w:type="pct"/>
            <w:tcBorders>
              <w:bottom w:val="single" w:sz="4" w:space="0" w:color="auto"/>
            </w:tcBorders>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车辆坠渠</w:t>
            </w:r>
          </w:p>
        </w:tc>
        <w:tc>
          <w:tcPr>
            <w:tcW w:w="1111" w:type="pct"/>
            <w:tcBorders>
              <w:bottom w:val="single" w:sz="4" w:space="0" w:color="auto"/>
            </w:tcBorders>
            <w:shd w:val="clear" w:color="auto" w:fill="auto"/>
            <w:vAlign w:val="center"/>
            <w:hideMark/>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交通事故</w:t>
            </w:r>
          </w:p>
        </w:tc>
        <w:tc>
          <w:tcPr>
            <w:tcW w:w="692" w:type="pct"/>
            <w:vAlign w:val="center"/>
          </w:tcPr>
          <w:p w:rsidR="00D16331" w:rsidRPr="00A00AEB" w:rsidRDefault="00D16331" w:rsidP="003B6204">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r w:rsidR="008C538A">
              <w:rPr>
                <w:rFonts w:ascii="仿宋" w:eastAsia="仿宋" w:hAnsi="仿宋" w:cs="Times New Roman" w:hint="eastAsia"/>
                <w:kern w:val="0"/>
                <w:sz w:val="20"/>
                <w:szCs w:val="20"/>
              </w:rPr>
              <w:t>9</w:t>
            </w:r>
          </w:p>
        </w:tc>
      </w:tr>
    </w:tbl>
    <w:p w:rsidR="00D16331" w:rsidRPr="00A00AEB" w:rsidRDefault="00D16331" w:rsidP="00D16331">
      <w:pPr>
        <w:widowControl/>
        <w:jc w:val="left"/>
        <w:rPr>
          <w:rFonts w:ascii="Times New Roman" w:eastAsia="黑体" w:hAnsi="Times New Roman" w:cs="Times New Roman"/>
          <w:sz w:val="24"/>
          <w:szCs w:val="20"/>
        </w:rPr>
      </w:pPr>
      <w:r w:rsidRPr="00A00AEB">
        <w:rPr>
          <w:rFonts w:ascii="Times New Roman" w:hAnsi="Times New Roman" w:cs="Times New Roman"/>
        </w:rPr>
        <w:br w:type="page"/>
      </w:r>
    </w:p>
    <w:p w:rsidR="00D16331" w:rsidRPr="00A00AEB" w:rsidRDefault="00D16331" w:rsidP="00D16331">
      <w:pPr>
        <w:pStyle w:val="30"/>
      </w:pPr>
      <w:r w:rsidRPr="00A00AEB">
        <w:rPr>
          <w:rFonts w:hint="eastAsia"/>
        </w:rPr>
        <w:lastRenderedPageBreak/>
        <w:t>3.</w:t>
      </w:r>
      <w:r w:rsidR="002F4CB5" w:rsidRPr="00A00AEB">
        <w:rPr>
          <w:rFonts w:hint="eastAsia"/>
        </w:rPr>
        <w:t>2</w:t>
      </w:r>
      <w:r w:rsidRPr="00A00AEB">
        <w:rPr>
          <w:rFonts w:hint="eastAsia"/>
        </w:rPr>
        <w:t xml:space="preserve">.2 </w:t>
      </w:r>
      <w:r w:rsidRPr="00A00AEB">
        <w:rPr>
          <w:rFonts w:hint="eastAsia"/>
        </w:rPr>
        <w:t>建筑物</w:t>
      </w:r>
      <w:r w:rsidR="00A5639F">
        <w:rPr>
          <w:rFonts w:hint="eastAsia"/>
        </w:rPr>
        <w:t>风险</w:t>
      </w:r>
      <w:r w:rsidRPr="00A00AEB">
        <w:rPr>
          <w:rFonts w:hint="eastAsia"/>
        </w:rPr>
        <w:t>预防措施</w:t>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3</w:t>
      </w:r>
      <w:r w:rsidRPr="00A00AEB">
        <w:rPr>
          <w:rFonts w:ascii="Times New Roman" w:hAnsi="Times New Roman" w:cs="Times New Roman"/>
        </w:rPr>
        <w:t>）</w:t>
      </w:r>
      <w:r w:rsidRPr="00A00AEB">
        <w:rPr>
          <w:rFonts w:ascii="Times New Roman" w:hAnsi="Times New Roman" w:cs="Times New Roman" w:hint="eastAsia"/>
        </w:rPr>
        <w:t>渠系建筑物</w:t>
      </w:r>
      <w:r w:rsidR="00032D80">
        <w:rPr>
          <w:rFonts w:ascii="Times New Roman" w:hAnsi="Times New Roman" w:cs="Times New Roman" w:hint="eastAsia"/>
        </w:rPr>
        <w:t>风险预防措施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5  </w:t>
      </w:r>
      <w:r w:rsidRPr="00A00AEB">
        <w:t>渠系建筑物</w:t>
      </w:r>
      <w:r w:rsidR="00032D80">
        <w:t>风险预防措施</w:t>
      </w:r>
      <w:r w:rsidRPr="00A00AEB">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D16331" w:rsidRPr="00A00AEB" w:rsidTr="003B6204">
        <w:trPr>
          <w:cantSplit/>
          <w:trHeight w:val="20"/>
          <w:tblHeader/>
        </w:trPr>
        <w:tc>
          <w:tcPr>
            <w:tcW w:w="587" w:type="pct"/>
            <w:shd w:val="clear" w:color="auto" w:fill="auto"/>
            <w:vAlign w:val="center"/>
            <w:hideMark/>
          </w:tcPr>
          <w:p w:rsidR="00D16331" w:rsidRPr="00A00AEB" w:rsidRDefault="00D16331">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风险因子归类</w:t>
            </w:r>
          </w:p>
        </w:tc>
        <w:tc>
          <w:tcPr>
            <w:tcW w:w="401" w:type="pct"/>
            <w:shd w:val="clear" w:color="auto" w:fill="auto"/>
            <w:vAlign w:val="center"/>
            <w:hideMark/>
          </w:tcPr>
          <w:p w:rsidR="00D16331" w:rsidRPr="00A00AEB" w:rsidRDefault="00D16331">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序号</w:t>
            </w:r>
          </w:p>
        </w:tc>
        <w:tc>
          <w:tcPr>
            <w:tcW w:w="1145" w:type="pct"/>
            <w:shd w:val="clear" w:color="auto" w:fill="auto"/>
            <w:vAlign w:val="center"/>
            <w:hideMark/>
          </w:tcPr>
          <w:p w:rsidR="00D16331" w:rsidRPr="00A00AEB" w:rsidRDefault="00D16331">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风险因子</w:t>
            </w:r>
          </w:p>
        </w:tc>
        <w:tc>
          <w:tcPr>
            <w:tcW w:w="2867" w:type="pct"/>
            <w:shd w:val="clear" w:color="auto" w:fill="auto"/>
            <w:vAlign w:val="center"/>
            <w:hideMark/>
          </w:tcPr>
          <w:p w:rsidR="00D16331" w:rsidRPr="00A00AEB" w:rsidRDefault="00D16331" w:rsidP="002F4CB5">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预防措施</w:t>
            </w:r>
          </w:p>
        </w:tc>
      </w:tr>
      <w:tr w:rsidR="00D16331" w:rsidRPr="00A00AEB" w:rsidTr="003B6204">
        <w:trPr>
          <w:cantSplit/>
          <w:trHeight w:val="20"/>
        </w:trPr>
        <w:tc>
          <w:tcPr>
            <w:tcW w:w="587" w:type="pct"/>
            <w:vMerge w:val="restar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自然因素</w:t>
            </w: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暴雨洪水</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（1）密切关注汛期天气预报；</w:t>
            </w:r>
          </w:p>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（2）汛期与上游水库建立联动工作机制，密切关注水库泄洪情况；</w:t>
            </w:r>
          </w:p>
          <w:p w:rsidR="00D16331"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（3）汛前风险排查，尤其是裹头、承台等部位防护设施的排查</w:t>
            </w:r>
            <w:r w:rsidR="00C05627">
              <w:rPr>
                <w:rFonts w:ascii="仿宋" w:eastAsia="仿宋" w:hAnsi="仿宋" w:cs="Times New Roman"/>
                <w:kern w:val="0"/>
                <w:sz w:val="20"/>
                <w:szCs w:val="20"/>
              </w:rPr>
              <w:t>；</w:t>
            </w:r>
          </w:p>
          <w:p w:rsidR="00C05627" w:rsidRPr="00A00AEB" w:rsidRDefault="00C05627" w:rsidP="002F4CB5">
            <w:pPr>
              <w:widowControl/>
              <w:spacing w:line="240" w:lineRule="exact"/>
              <w:rPr>
                <w:rFonts w:ascii="仿宋" w:eastAsia="仿宋" w:hAnsi="仿宋" w:cs="Times New Roman"/>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D16331" w:rsidRPr="00A00AEB" w:rsidTr="003B6204">
        <w:trPr>
          <w:cantSplit/>
          <w:trHeight w:val="20"/>
        </w:trPr>
        <w:tc>
          <w:tcPr>
            <w:tcW w:w="587" w:type="pct"/>
            <w:vMerge/>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3-2</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（1）跌坎上下游河道整治，进行河床平整和防冲加固，或采用浆砌石等进行跌坎冲刷防护；</w:t>
            </w:r>
          </w:p>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（2）加强建筑物（倒虹吸、涵洞等）顶部和裹头、渡槽槽墩区域的冲刷防护。</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3-3</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地震</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定期对渡槽减震措施如弹塑性防落梁球形钢支座进行检查及维护</w:t>
            </w:r>
            <w:r w:rsidR="00C0196F">
              <w:rPr>
                <w:rFonts w:ascii="仿宋" w:eastAsia="仿宋" w:hAnsi="仿宋" w:cs="Times New Roman"/>
                <w:kern w:val="0"/>
                <w:sz w:val="20"/>
                <w:szCs w:val="20"/>
              </w:rPr>
              <w:t>。</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3-4</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极端气象</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密切关注天气预报，尤其在冬、夏季节；必要时在槽身外侧壁粘贴聚苯乙烯保温板或喷涂聚氨酯等隔热保温材料</w:t>
            </w:r>
            <w:r w:rsidR="00C0196F">
              <w:rPr>
                <w:rFonts w:ascii="仿宋" w:eastAsia="仿宋" w:hAnsi="仿宋" w:cs="Times New Roman"/>
                <w:kern w:val="0"/>
                <w:sz w:val="20"/>
                <w:szCs w:val="20"/>
              </w:rPr>
              <w:t>。</w:t>
            </w:r>
          </w:p>
        </w:tc>
      </w:tr>
      <w:tr w:rsidR="00D16331" w:rsidRPr="00A00AEB" w:rsidTr="003B6204">
        <w:trPr>
          <w:cantSplit/>
          <w:trHeight w:val="20"/>
        </w:trPr>
        <w:tc>
          <w:tcPr>
            <w:tcW w:w="587" w:type="pct"/>
            <w:vMerge w:val="restar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工程因素</w:t>
            </w: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3-5</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混凝土裂缝、止水破损</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sz w:val="20"/>
                <w:szCs w:val="20"/>
              </w:rPr>
            </w:pPr>
            <w:r w:rsidRPr="00A00AEB">
              <w:rPr>
                <w:rFonts w:ascii="仿宋" w:eastAsia="仿宋" w:hAnsi="仿宋" w:cs="Times New Roman"/>
                <w:sz w:val="20"/>
                <w:szCs w:val="20"/>
              </w:rPr>
              <w:t>（1）过流面以外的混凝土表观裂缝可</w:t>
            </w:r>
            <w:r w:rsidRPr="00A00AEB">
              <w:rPr>
                <w:rFonts w:ascii="仿宋" w:eastAsia="仿宋" w:hAnsi="仿宋" w:cs="Times New Roman"/>
                <w:kern w:val="0"/>
                <w:sz w:val="20"/>
                <w:szCs w:val="20"/>
              </w:rPr>
              <w:t>采用裂缝综合测试仪，深层裂缝采用弹性CT进行检测，裂缝可采用灌注环氧树脂</w:t>
            </w:r>
            <w:r w:rsidRPr="00A00AEB">
              <w:rPr>
                <w:rFonts w:ascii="仿宋" w:eastAsia="仿宋" w:hAnsi="仿宋" w:cs="Times New Roman"/>
                <w:sz w:val="20"/>
                <w:szCs w:val="20"/>
              </w:rPr>
              <w:t>处理</w:t>
            </w:r>
            <w:r w:rsidR="00715E41">
              <w:rPr>
                <w:rFonts w:ascii="仿宋" w:eastAsia="仿宋" w:hAnsi="仿宋" w:cs="Times New Roman"/>
                <w:sz w:val="20"/>
                <w:szCs w:val="20"/>
              </w:rPr>
              <w:t>；</w:t>
            </w:r>
          </w:p>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3-6</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进出口地基沉降变形</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（1）分析监测数据，判断地基沉降变形是否收敛；</w:t>
            </w:r>
          </w:p>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（2）必要时采取工程措施加固，若为土质地基可植入树根桩加固，若为砂砾石或砾质土地基则采用灌浆方式。</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3-7</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槽身桩基沉降变形</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在桩基周围对地基进行灌浆处理，加大桩土间摩阻力</w:t>
            </w:r>
            <w:r w:rsidR="00715E41">
              <w:rPr>
                <w:rFonts w:ascii="仿宋" w:eastAsia="仿宋" w:hAnsi="仿宋" w:cs="Times New Roman"/>
                <w:kern w:val="0"/>
                <w:sz w:val="20"/>
                <w:szCs w:val="20"/>
              </w:rPr>
              <w:t>。</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3-8</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D16331" w:rsidRPr="00A00AEB" w:rsidRDefault="00D16331" w:rsidP="002F4CB5">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kern w:val="0"/>
                <w:sz w:val="20"/>
                <w:szCs w:val="20"/>
              </w:rPr>
              <w:t>核查损坏原因，修复损坏部位，重新布设防冲材料。</w:t>
            </w:r>
          </w:p>
        </w:tc>
      </w:tr>
      <w:tr w:rsidR="00D16331" w:rsidRPr="00A00AEB" w:rsidTr="003B6204">
        <w:trPr>
          <w:cantSplit/>
          <w:trHeight w:val="20"/>
        </w:trPr>
        <w:tc>
          <w:tcPr>
            <w:tcW w:w="587" w:type="pct"/>
            <w:vMerge/>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D16331" w:rsidRPr="00A00AEB" w:rsidRDefault="00D16331">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3-9</w:t>
            </w:r>
          </w:p>
        </w:tc>
        <w:tc>
          <w:tcPr>
            <w:tcW w:w="1145" w:type="pct"/>
            <w:shd w:val="clear" w:color="auto" w:fill="auto"/>
            <w:vAlign w:val="center"/>
            <w:hideMark/>
          </w:tcPr>
          <w:p w:rsidR="00D16331" w:rsidRPr="00A00AEB" w:rsidRDefault="00D16331"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闸门、机电设备故障</w:t>
            </w:r>
          </w:p>
        </w:tc>
        <w:tc>
          <w:tcPr>
            <w:tcW w:w="2867" w:type="pct"/>
            <w:shd w:val="clear" w:color="auto" w:fill="auto"/>
            <w:vAlign w:val="center"/>
            <w:hideMark/>
          </w:tcPr>
          <w:p w:rsidR="00D16331" w:rsidRPr="00A00AEB" w:rsidRDefault="00D16331" w:rsidP="002F4CB5">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定期进行设备维护检修</w:t>
            </w:r>
            <w:r w:rsidR="00715E41">
              <w:rPr>
                <w:rFonts w:ascii="仿宋" w:eastAsia="仿宋" w:hAnsi="仿宋" w:cs="Times New Roman"/>
                <w:kern w:val="0"/>
                <w:sz w:val="20"/>
                <w:szCs w:val="20"/>
              </w:rPr>
              <w:t>。</w:t>
            </w:r>
          </w:p>
        </w:tc>
      </w:tr>
      <w:tr w:rsidR="004F2666" w:rsidRPr="00A00AEB" w:rsidTr="003B6204">
        <w:trPr>
          <w:cantSplit/>
          <w:trHeight w:val="20"/>
        </w:trPr>
        <w:tc>
          <w:tcPr>
            <w:tcW w:w="587" w:type="pct"/>
            <w:vMerge w:val="restar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管理因素</w:t>
            </w: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3-10</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调度运行</w:t>
            </w:r>
          </w:p>
        </w:tc>
        <w:tc>
          <w:tcPr>
            <w:tcW w:w="2867" w:type="pct"/>
            <w:shd w:val="clear" w:color="auto" w:fill="auto"/>
            <w:vAlign w:val="center"/>
            <w:hideMark/>
          </w:tcPr>
          <w:p w:rsidR="004F2666" w:rsidRPr="00A00AEB" w:rsidRDefault="004F2666" w:rsidP="004F2666">
            <w:pPr>
              <w:widowControl/>
              <w:spacing w:line="240" w:lineRule="exact"/>
              <w:rPr>
                <w:rFonts w:ascii="仿宋" w:eastAsia="仿宋" w:hAnsi="仿宋" w:cs="Times New Roman"/>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4F2666" w:rsidRPr="00A00AEB" w:rsidTr="003B6204">
        <w:trPr>
          <w:cantSplit/>
          <w:trHeight w:val="20"/>
        </w:trPr>
        <w:tc>
          <w:tcPr>
            <w:tcW w:w="587" w:type="pct"/>
            <w:vMerge/>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3-11</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抢险道路、设施</w:t>
            </w:r>
          </w:p>
        </w:tc>
        <w:tc>
          <w:tcPr>
            <w:tcW w:w="2867" w:type="pct"/>
            <w:shd w:val="clear" w:color="auto" w:fill="auto"/>
            <w:vAlign w:val="center"/>
            <w:hideMark/>
          </w:tcPr>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（1）总干渠门禁系统实现自动化控制</w:t>
            </w:r>
            <w:r>
              <w:rPr>
                <w:rFonts w:ascii="仿宋" w:eastAsia="仿宋" w:hAnsi="仿宋" w:cs="Times New Roman"/>
                <w:kern w:val="0"/>
                <w:sz w:val="20"/>
                <w:szCs w:val="20"/>
              </w:rPr>
              <w:t>；</w:t>
            </w:r>
          </w:p>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（2）汛前对抢险道路进行风险排查，检查抢险设备调用、抢险物资的备料情况</w:t>
            </w:r>
            <w:r>
              <w:rPr>
                <w:rFonts w:ascii="仿宋" w:eastAsia="仿宋" w:hAnsi="仿宋" w:cs="Times New Roman"/>
                <w:kern w:val="0"/>
                <w:sz w:val="20"/>
                <w:szCs w:val="20"/>
              </w:rPr>
              <w:t>；</w:t>
            </w:r>
          </w:p>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（3）编制防汛应急预案。</w:t>
            </w:r>
          </w:p>
        </w:tc>
      </w:tr>
      <w:tr w:rsidR="004F2666" w:rsidRPr="00A00AEB" w:rsidTr="003B6204">
        <w:trPr>
          <w:cantSplit/>
          <w:trHeight w:val="20"/>
        </w:trPr>
        <w:tc>
          <w:tcPr>
            <w:tcW w:w="587" w:type="pct"/>
            <w:vMerge/>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3-12</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退水闸、分水闸前淤积</w:t>
            </w:r>
          </w:p>
        </w:tc>
        <w:tc>
          <w:tcPr>
            <w:tcW w:w="2867" w:type="pct"/>
            <w:shd w:val="clear" w:color="auto" w:fill="auto"/>
            <w:vAlign w:val="center"/>
            <w:hideMark/>
          </w:tcPr>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对闸前淤积严重的部位采用泥浆泵定期进行抽排处理</w:t>
            </w:r>
            <w:r>
              <w:rPr>
                <w:rFonts w:ascii="仿宋" w:eastAsia="仿宋" w:hAnsi="仿宋" w:cs="Times New Roman"/>
                <w:kern w:val="0"/>
                <w:sz w:val="20"/>
                <w:szCs w:val="20"/>
              </w:rPr>
              <w:t>。</w:t>
            </w:r>
          </w:p>
        </w:tc>
      </w:tr>
      <w:tr w:rsidR="004F2666" w:rsidRPr="00A00AEB" w:rsidTr="003B6204">
        <w:trPr>
          <w:cantSplit/>
          <w:trHeight w:val="20"/>
        </w:trPr>
        <w:tc>
          <w:tcPr>
            <w:tcW w:w="587" w:type="pct"/>
            <w:vMerge/>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3-13</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贝类繁殖</w:t>
            </w:r>
          </w:p>
        </w:tc>
        <w:tc>
          <w:tcPr>
            <w:tcW w:w="2867" w:type="pct"/>
            <w:shd w:val="clear" w:color="auto" w:fill="auto"/>
            <w:vAlign w:val="center"/>
            <w:hideMark/>
          </w:tcPr>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在输水流量较小时采取单槽检修方式，定期对建筑物过流面上附着的贝类进行清理。</w:t>
            </w:r>
          </w:p>
        </w:tc>
      </w:tr>
      <w:tr w:rsidR="004F2666" w:rsidRPr="00A00AEB" w:rsidTr="003B6204">
        <w:trPr>
          <w:cantSplit/>
          <w:trHeight w:val="20"/>
        </w:trPr>
        <w:tc>
          <w:tcPr>
            <w:tcW w:w="587" w:type="pct"/>
            <w:vMerge w:val="restar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lastRenderedPageBreak/>
              <w:t>人为因素</w:t>
            </w:r>
          </w:p>
        </w:tc>
        <w:tc>
          <w:tcPr>
            <w:tcW w:w="401" w:type="pct"/>
            <w:shd w:val="clear" w:color="auto" w:fill="auto"/>
            <w:vAlign w:val="center"/>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3-14</w:t>
            </w:r>
          </w:p>
        </w:tc>
        <w:tc>
          <w:tcPr>
            <w:tcW w:w="1145" w:type="pct"/>
            <w:shd w:val="clear" w:color="auto" w:fill="auto"/>
            <w:vAlign w:val="center"/>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下游河道被违规建筑物挤占</w:t>
            </w:r>
          </w:p>
        </w:tc>
        <w:tc>
          <w:tcPr>
            <w:tcW w:w="2867" w:type="pct"/>
            <w:shd w:val="clear" w:color="auto" w:fill="auto"/>
            <w:vAlign w:val="center"/>
          </w:tcPr>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（1）河道整治，清理河道内障碍物，平顺河道，对</w:t>
            </w:r>
            <w:r w:rsidRPr="00A00AEB">
              <w:rPr>
                <w:rFonts w:ascii="仿宋" w:eastAsia="仿宋" w:hAnsi="仿宋" w:cs="Times New Roman"/>
                <w:kern w:val="0"/>
                <w:sz w:val="20"/>
                <w:szCs w:val="20"/>
              </w:rPr>
              <w:t>阻碍行洪的</w:t>
            </w:r>
            <w:r w:rsidRPr="00A00AEB">
              <w:rPr>
                <w:rFonts w:ascii="仿宋" w:eastAsia="仿宋" w:hAnsi="仿宋" w:cs="Times New Roman" w:hint="eastAsia"/>
                <w:kern w:val="0"/>
                <w:sz w:val="20"/>
                <w:szCs w:val="20"/>
              </w:rPr>
              <w:t>违规建筑物或堆积物</w:t>
            </w:r>
            <w:r w:rsidRPr="00A00AEB">
              <w:rPr>
                <w:rFonts w:ascii="仿宋" w:eastAsia="仿宋" w:hAnsi="仿宋" w:cs="Times New Roman"/>
                <w:kern w:val="0"/>
                <w:sz w:val="20"/>
                <w:szCs w:val="20"/>
              </w:rPr>
              <w:t>等</w:t>
            </w:r>
            <w:r w:rsidRPr="00A00AEB">
              <w:rPr>
                <w:rFonts w:ascii="仿宋" w:eastAsia="仿宋" w:hAnsi="仿宋" w:cs="Times New Roman" w:hint="eastAsia"/>
                <w:kern w:val="0"/>
                <w:sz w:val="20"/>
                <w:szCs w:val="20"/>
              </w:rPr>
              <w:t>予以拆除或</w:t>
            </w:r>
            <w:r w:rsidRPr="00A00AEB">
              <w:rPr>
                <w:rFonts w:ascii="仿宋" w:eastAsia="仿宋" w:hAnsi="仿宋" w:cs="Times New Roman"/>
                <w:kern w:val="0"/>
                <w:sz w:val="20"/>
                <w:szCs w:val="20"/>
              </w:rPr>
              <w:t>改建</w:t>
            </w:r>
            <w:r w:rsidRPr="00A00AEB">
              <w:rPr>
                <w:rFonts w:ascii="仿宋" w:eastAsia="仿宋" w:hAnsi="仿宋" w:cs="Times New Roman" w:hint="eastAsia"/>
                <w:kern w:val="0"/>
                <w:sz w:val="20"/>
                <w:szCs w:val="20"/>
              </w:rPr>
              <w:t>，使下</w:t>
            </w:r>
            <w:r w:rsidRPr="00A00AEB">
              <w:rPr>
                <w:rFonts w:ascii="仿宋" w:eastAsia="仿宋" w:hAnsi="仿宋" w:cs="Times New Roman"/>
                <w:kern w:val="0"/>
                <w:sz w:val="20"/>
                <w:szCs w:val="20"/>
              </w:rPr>
              <w:t>游河道行洪能力与交叉断面相适应</w:t>
            </w:r>
            <w:r>
              <w:rPr>
                <w:rFonts w:ascii="仿宋" w:eastAsia="仿宋" w:hAnsi="仿宋" w:cs="Times New Roman"/>
                <w:kern w:val="0"/>
                <w:sz w:val="20"/>
                <w:szCs w:val="20"/>
              </w:rPr>
              <w:t>；</w:t>
            </w:r>
          </w:p>
          <w:p w:rsidR="004F2666" w:rsidRPr="00A00AEB" w:rsidRDefault="004F2666" w:rsidP="004F2666">
            <w:pPr>
              <w:widowControl/>
              <w:spacing w:line="240" w:lineRule="exact"/>
              <w:rPr>
                <w:rFonts w:ascii="仿宋" w:eastAsia="仿宋" w:hAnsi="仿宋" w:cs="Times New Roman"/>
                <w:sz w:val="20"/>
                <w:szCs w:val="20"/>
              </w:rPr>
            </w:pPr>
            <w:r w:rsidRPr="00A00AEB">
              <w:rPr>
                <w:rFonts w:ascii="仿宋" w:eastAsia="仿宋" w:hAnsi="仿宋" w:cs="Times New Roman" w:hint="eastAsia"/>
                <w:kern w:val="0"/>
                <w:sz w:val="20"/>
                <w:szCs w:val="20"/>
              </w:rPr>
              <w:t>（2）必要时在裹头渠顶增设防洪堤。</w:t>
            </w:r>
          </w:p>
        </w:tc>
      </w:tr>
      <w:tr w:rsidR="004F2666" w:rsidRPr="00A00AEB" w:rsidTr="003B6204">
        <w:trPr>
          <w:cantSplit/>
          <w:trHeight w:val="20"/>
        </w:trPr>
        <w:tc>
          <w:tcPr>
            <w:tcW w:w="587" w:type="pct"/>
            <w:vMerge/>
            <w:shd w:val="clear" w:color="auto" w:fill="auto"/>
            <w:vAlign w:val="center"/>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3-15</w:t>
            </w:r>
          </w:p>
        </w:tc>
        <w:tc>
          <w:tcPr>
            <w:tcW w:w="1145" w:type="pct"/>
            <w:shd w:val="clear" w:color="auto" w:fill="auto"/>
            <w:vAlign w:val="center"/>
          </w:tcPr>
          <w:p w:rsidR="004F2666" w:rsidRPr="00A00AEB" w:rsidRDefault="009F1161" w:rsidP="0002172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下游道路阻水</w:t>
            </w:r>
          </w:p>
        </w:tc>
        <w:tc>
          <w:tcPr>
            <w:tcW w:w="2867" w:type="pct"/>
            <w:shd w:val="clear" w:color="auto" w:fill="auto"/>
            <w:vAlign w:val="center"/>
          </w:tcPr>
          <w:p w:rsidR="009F1161" w:rsidRPr="00A843ED" w:rsidRDefault="009F1161" w:rsidP="009F1161">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r>
              <w:rPr>
                <w:rFonts w:ascii="仿宋" w:eastAsia="仿宋" w:hAnsi="仿宋" w:cs="Times New Roman" w:hint="eastAsia"/>
                <w:kern w:val="0"/>
                <w:sz w:val="20"/>
                <w:szCs w:val="20"/>
              </w:rPr>
              <w:t>协调相关管理部门，使其</w:t>
            </w:r>
            <w:r w:rsidRPr="005C720F">
              <w:rPr>
                <w:rFonts w:ascii="仿宋" w:eastAsia="仿宋" w:hAnsi="仿宋" w:cs="Times New Roman" w:hint="eastAsia"/>
                <w:kern w:val="0"/>
                <w:sz w:val="20"/>
                <w:szCs w:val="20"/>
              </w:rPr>
              <w:t>建筑物的排水能力与南水北调中线工程相适应</w:t>
            </w:r>
            <w:r>
              <w:rPr>
                <w:rFonts w:ascii="仿宋" w:eastAsia="仿宋" w:hAnsi="仿宋" w:cs="Times New Roman" w:hint="eastAsia"/>
                <w:kern w:val="0"/>
                <w:sz w:val="20"/>
                <w:szCs w:val="20"/>
              </w:rPr>
              <w:t>；</w:t>
            </w:r>
          </w:p>
          <w:p w:rsidR="004F2666" w:rsidRPr="00A00AEB" w:rsidRDefault="009F1161" w:rsidP="004F2666">
            <w:pPr>
              <w:widowControl/>
              <w:spacing w:line="240" w:lineRule="exact"/>
              <w:rPr>
                <w:rFonts w:ascii="仿宋" w:eastAsia="仿宋" w:hAnsi="仿宋" w:cs="Times New Roman"/>
                <w:sz w:val="20"/>
                <w:szCs w:val="20"/>
              </w:rPr>
            </w:pPr>
            <w:r w:rsidRPr="00A843ED">
              <w:rPr>
                <w:rFonts w:ascii="仿宋" w:eastAsia="仿宋" w:hAnsi="仿宋" w:cs="Times New Roman" w:hint="eastAsia"/>
                <w:kern w:val="0"/>
                <w:sz w:val="20"/>
                <w:szCs w:val="20"/>
              </w:rPr>
              <w:t>（2）必要时在裹头渠顶增设防洪堤。</w:t>
            </w:r>
          </w:p>
        </w:tc>
      </w:tr>
      <w:tr w:rsidR="004F2666" w:rsidRPr="00A00AEB" w:rsidTr="003B6204">
        <w:trPr>
          <w:cantSplit/>
          <w:trHeight w:val="20"/>
        </w:trPr>
        <w:tc>
          <w:tcPr>
            <w:tcW w:w="587" w:type="pct"/>
            <w:vMerge/>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3-16</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下游存在施工便道，大洪水时可能损毁，加剧河床冲刷</w:t>
            </w:r>
          </w:p>
        </w:tc>
        <w:tc>
          <w:tcPr>
            <w:tcW w:w="2867" w:type="pct"/>
            <w:shd w:val="clear" w:color="auto" w:fill="auto"/>
            <w:vAlign w:val="center"/>
            <w:hideMark/>
          </w:tcPr>
          <w:p w:rsidR="004F2666" w:rsidRPr="00A00AEB" w:rsidRDefault="004F2666" w:rsidP="004F2666">
            <w:pPr>
              <w:widowControl/>
              <w:spacing w:line="240" w:lineRule="exact"/>
              <w:rPr>
                <w:rFonts w:ascii="仿宋" w:eastAsia="仿宋" w:hAnsi="仿宋" w:cs="Times New Roman"/>
                <w:kern w:val="0"/>
                <w:sz w:val="20"/>
                <w:szCs w:val="20"/>
              </w:rPr>
            </w:pPr>
            <w:r w:rsidRPr="00A00AEB">
              <w:rPr>
                <w:rFonts w:ascii="仿宋" w:eastAsia="仿宋" w:hAnsi="仿宋" w:cs="Times New Roman"/>
                <w:kern w:val="0"/>
                <w:sz w:val="20"/>
                <w:szCs w:val="20"/>
              </w:rPr>
              <w:t>建议拆除下游施工便道，并将其下游侧的冲坑用抛石填平；</w:t>
            </w:r>
          </w:p>
        </w:tc>
      </w:tr>
      <w:tr w:rsidR="004F2666" w:rsidRPr="00A00AEB" w:rsidTr="003B6204">
        <w:trPr>
          <w:cantSplit/>
          <w:trHeight w:val="978"/>
        </w:trPr>
        <w:tc>
          <w:tcPr>
            <w:tcW w:w="587" w:type="pct"/>
            <w:vMerge/>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p>
        </w:tc>
        <w:tc>
          <w:tcPr>
            <w:tcW w:w="401" w:type="pct"/>
            <w:shd w:val="clear" w:color="auto" w:fill="auto"/>
            <w:vAlign w:val="center"/>
            <w:hideMark/>
          </w:tcPr>
          <w:p w:rsidR="004F2666" w:rsidRPr="00A00AEB" w:rsidRDefault="004F2666">
            <w:pPr>
              <w:spacing w:line="240" w:lineRule="exact"/>
              <w:jc w:val="center"/>
              <w:rPr>
                <w:rFonts w:ascii="仿宋" w:eastAsia="仿宋" w:hAnsi="仿宋" w:cs="Times New Roman"/>
                <w:sz w:val="20"/>
                <w:szCs w:val="20"/>
              </w:rPr>
            </w:pPr>
            <w:r w:rsidRPr="00A00AEB">
              <w:rPr>
                <w:rFonts w:ascii="仿宋" w:eastAsia="仿宋" w:hAnsi="仿宋" w:cs="Times New Roman"/>
                <w:sz w:val="20"/>
                <w:szCs w:val="20"/>
              </w:rPr>
              <w:t>3-17</w:t>
            </w:r>
          </w:p>
        </w:tc>
        <w:tc>
          <w:tcPr>
            <w:tcW w:w="1145" w:type="pct"/>
            <w:shd w:val="clear" w:color="auto" w:fill="auto"/>
            <w:vAlign w:val="center"/>
            <w:hideMark/>
          </w:tcPr>
          <w:p w:rsidR="004F2666" w:rsidRPr="00A00AEB" w:rsidRDefault="004F2666" w:rsidP="00021726">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上游</w:t>
            </w:r>
            <w:r w:rsidR="003B7F7F">
              <w:rPr>
                <w:rFonts w:ascii="仿宋" w:eastAsia="仿宋" w:hAnsi="仿宋" w:cs="Times New Roman" w:hint="eastAsia"/>
                <w:kern w:val="0"/>
                <w:sz w:val="20"/>
                <w:szCs w:val="20"/>
              </w:rPr>
              <w:t>西王女小型水库，存在溃坝洪水风险</w:t>
            </w:r>
          </w:p>
        </w:tc>
        <w:tc>
          <w:tcPr>
            <w:tcW w:w="2867" w:type="pct"/>
            <w:shd w:val="clear" w:color="auto" w:fill="auto"/>
            <w:vAlign w:val="center"/>
            <w:hideMark/>
          </w:tcPr>
          <w:p w:rsidR="003B7F7F" w:rsidRDefault="003B7F7F" w:rsidP="004F2666">
            <w:pPr>
              <w:widowControl/>
              <w:spacing w:line="240" w:lineRule="exact"/>
              <w:rPr>
                <w:rFonts w:ascii="仿宋" w:eastAsia="仿宋" w:hAnsi="仿宋" w:cs="Times New Roman"/>
                <w:kern w:val="0"/>
                <w:sz w:val="20"/>
                <w:szCs w:val="20"/>
              </w:rPr>
            </w:pPr>
            <w:r w:rsidRPr="00021726">
              <w:rPr>
                <w:rFonts w:ascii="仿宋" w:eastAsia="仿宋" w:hAnsi="仿宋" w:cs="Times New Roman" w:hint="eastAsia"/>
                <w:kern w:val="0"/>
                <w:sz w:val="20"/>
                <w:szCs w:val="20"/>
              </w:rPr>
              <w:t>（</w:t>
            </w:r>
            <w:r w:rsidRPr="00021726">
              <w:rPr>
                <w:rFonts w:ascii="仿宋" w:eastAsia="仿宋" w:hAnsi="仿宋" w:cs="Times New Roman"/>
                <w:kern w:val="0"/>
                <w:sz w:val="20"/>
                <w:szCs w:val="20"/>
              </w:rPr>
              <w:t>1）</w:t>
            </w:r>
            <w:r w:rsidRPr="00021726">
              <w:rPr>
                <w:rFonts w:ascii="仿宋" w:eastAsia="仿宋" w:hAnsi="仿宋" w:cs="Times New Roman" w:hint="eastAsia"/>
                <w:kern w:val="0"/>
                <w:sz w:val="20"/>
                <w:szCs w:val="20"/>
              </w:rPr>
              <w:t>对西王女水库进行加固，使其防洪标准与南水北调中线工程相适应</w:t>
            </w:r>
            <w:r>
              <w:rPr>
                <w:rFonts w:ascii="仿宋" w:eastAsia="仿宋" w:hAnsi="仿宋" w:cs="Times New Roman" w:hint="eastAsia"/>
                <w:kern w:val="0"/>
                <w:sz w:val="20"/>
                <w:szCs w:val="20"/>
              </w:rPr>
              <w:t>；</w:t>
            </w:r>
          </w:p>
          <w:p w:rsidR="003B7F7F" w:rsidRPr="00021726" w:rsidRDefault="003B7F7F" w:rsidP="003B7F7F">
            <w:pPr>
              <w:rPr>
                <w:rFonts w:ascii="仿宋" w:eastAsia="仿宋" w:hAnsi="仿宋" w:cs="Times New Roman"/>
                <w:kern w:val="0"/>
                <w:sz w:val="20"/>
                <w:szCs w:val="20"/>
              </w:rPr>
            </w:pPr>
            <w:r>
              <w:rPr>
                <w:rFonts w:ascii="仿宋" w:eastAsia="仿宋" w:hAnsi="仿宋" w:cs="Times New Roman" w:hint="eastAsia"/>
                <w:kern w:val="0"/>
                <w:sz w:val="20"/>
                <w:szCs w:val="20"/>
              </w:rPr>
              <w:t>（2）</w:t>
            </w:r>
            <w:r w:rsidRPr="00021726">
              <w:rPr>
                <w:rFonts w:ascii="仿宋" w:eastAsia="仿宋" w:hAnsi="仿宋" w:cs="Times New Roman" w:hint="eastAsia"/>
                <w:kern w:val="0"/>
                <w:sz w:val="20"/>
                <w:szCs w:val="20"/>
              </w:rPr>
              <w:t>加强洪水预报和预警；</w:t>
            </w:r>
          </w:p>
          <w:p w:rsidR="003B7F7F" w:rsidRPr="00021726" w:rsidRDefault="003B7F7F" w:rsidP="003B7F7F">
            <w:pPr>
              <w:rPr>
                <w:rFonts w:ascii="仿宋" w:eastAsia="仿宋" w:hAnsi="仿宋" w:cs="Times New Roman"/>
                <w:kern w:val="0"/>
                <w:sz w:val="20"/>
                <w:szCs w:val="20"/>
              </w:rPr>
            </w:pPr>
            <w:r w:rsidRPr="00021726">
              <w:rPr>
                <w:rFonts w:ascii="仿宋" w:eastAsia="仿宋" w:hAnsi="仿宋" w:cs="Times New Roman" w:hint="eastAsia"/>
                <w:kern w:val="0"/>
                <w:sz w:val="20"/>
                <w:szCs w:val="20"/>
              </w:rPr>
              <w:t>（</w:t>
            </w:r>
            <w:r w:rsidRPr="00021726">
              <w:rPr>
                <w:rFonts w:ascii="仿宋" w:eastAsia="仿宋" w:hAnsi="仿宋" w:cs="Times New Roman"/>
                <w:kern w:val="0"/>
                <w:sz w:val="20"/>
                <w:szCs w:val="20"/>
              </w:rPr>
              <w:t>3</w:t>
            </w:r>
            <w:r w:rsidRPr="00021726">
              <w:rPr>
                <w:rFonts w:ascii="仿宋" w:eastAsia="仿宋" w:hAnsi="仿宋" w:cs="Times New Roman" w:hint="eastAsia"/>
                <w:kern w:val="0"/>
                <w:sz w:val="20"/>
                <w:szCs w:val="20"/>
              </w:rPr>
              <w:t>）加强水库管理与信息沟通；</w:t>
            </w:r>
          </w:p>
          <w:p w:rsidR="004F2666" w:rsidRPr="00A00AEB" w:rsidRDefault="003B7F7F" w:rsidP="003B7F7F">
            <w:pPr>
              <w:widowControl/>
              <w:spacing w:line="240" w:lineRule="exact"/>
              <w:rPr>
                <w:rFonts w:ascii="仿宋" w:eastAsia="仿宋" w:hAnsi="仿宋" w:cs="Times New Roman"/>
                <w:kern w:val="0"/>
                <w:sz w:val="20"/>
                <w:szCs w:val="20"/>
              </w:rPr>
            </w:pPr>
            <w:r w:rsidRPr="00021726">
              <w:rPr>
                <w:rFonts w:ascii="仿宋" w:eastAsia="仿宋" w:hAnsi="仿宋" w:cs="Times New Roman" w:hint="eastAsia"/>
                <w:kern w:val="0"/>
                <w:sz w:val="20"/>
                <w:szCs w:val="20"/>
              </w:rPr>
              <w:t>（</w:t>
            </w:r>
            <w:r w:rsidRPr="00021726">
              <w:rPr>
                <w:rFonts w:ascii="仿宋" w:eastAsia="仿宋" w:hAnsi="仿宋" w:cs="Times New Roman"/>
                <w:kern w:val="0"/>
                <w:sz w:val="20"/>
                <w:szCs w:val="20"/>
              </w:rPr>
              <w:t>4</w:t>
            </w:r>
            <w:r w:rsidRPr="00021726">
              <w:rPr>
                <w:rFonts w:ascii="仿宋" w:eastAsia="仿宋" w:hAnsi="仿宋" w:cs="Times New Roman" w:hint="eastAsia"/>
                <w:kern w:val="0"/>
                <w:sz w:val="20"/>
                <w:szCs w:val="20"/>
              </w:rPr>
              <w:t>）制订相应的应急预案。</w:t>
            </w:r>
          </w:p>
        </w:tc>
      </w:tr>
    </w:tbl>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4</w:t>
      </w:r>
      <w:r w:rsidRPr="00A00AEB">
        <w:rPr>
          <w:rFonts w:ascii="Times New Roman" w:hAnsi="Times New Roman" w:cs="Times New Roman"/>
        </w:rPr>
        <w:t>）</w:t>
      </w:r>
      <w:r w:rsidRPr="00A00AEB">
        <w:rPr>
          <w:rFonts w:ascii="Times New Roman" w:hAnsi="Times New Roman" w:cs="Times New Roman" w:hint="eastAsia"/>
        </w:rPr>
        <w:t>排水建筑物</w:t>
      </w:r>
      <w:r w:rsidR="00032D80">
        <w:rPr>
          <w:rFonts w:ascii="Times New Roman" w:hAnsi="Times New Roman" w:cs="Times New Roman" w:hint="eastAsia"/>
        </w:rPr>
        <w:t>风险预防措施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6  </w:t>
      </w:r>
      <w:r w:rsidRPr="00A00AEB">
        <w:t>排水建筑物</w:t>
      </w:r>
      <w:r w:rsidR="00032D80">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D16331" w:rsidRPr="00A00AEB" w:rsidTr="008F033C">
        <w:trPr>
          <w:trHeight w:val="270"/>
          <w:tblHeader/>
          <w:jc w:val="center"/>
        </w:trPr>
        <w:tc>
          <w:tcPr>
            <w:tcW w:w="605"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风险因子归类</w:t>
            </w:r>
          </w:p>
        </w:tc>
        <w:tc>
          <w:tcPr>
            <w:tcW w:w="265"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2961"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D16331" w:rsidRPr="00A00AEB" w:rsidTr="008F033C">
        <w:trPr>
          <w:trHeight w:val="270"/>
          <w:jc w:val="center"/>
        </w:trPr>
        <w:tc>
          <w:tcPr>
            <w:tcW w:w="605" w:type="pct"/>
            <w:vMerge w:val="restar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自然因素</w:t>
            </w: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4-1</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暴雨洪水</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（1）密切关注汛期天气预报；</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（2）汛前对槽身和管身淤积进行清理；</w:t>
            </w:r>
          </w:p>
          <w:p w:rsidR="000B4A99"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（3）加强汛前风险排查，对上下游</w:t>
            </w:r>
            <w:r w:rsidR="003331D2">
              <w:rPr>
                <w:rFonts w:ascii="仿宋" w:eastAsia="仿宋" w:hAnsi="仿宋" w:cs="Times New Roman" w:hint="eastAsia"/>
                <w:kern w:val="0"/>
                <w:sz w:val="20"/>
                <w:szCs w:val="20"/>
              </w:rPr>
              <w:t>通道</w:t>
            </w:r>
            <w:r w:rsidRPr="00A00AEB">
              <w:rPr>
                <w:rFonts w:ascii="仿宋" w:eastAsia="仿宋" w:hAnsi="仿宋" w:cs="Times New Roman" w:hint="eastAsia"/>
                <w:kern w:val="0"/>
                <w:sz w:val="20"/>
                <w:szCs w:val="20"/>
              </w:rPr>
              <w:t>进行疏通</w:t>
            </w:r>
            <w:r w:rsidR="000B4A99">
              <w:rPr>
                <w:rFonts w:ascii="仿宋" w:eastAsia="仿宋" w:hAnsi="仿宋" w:cs="Times New Roman" w:hint="eastAsia"/>
                <w:kern w:val="0"/>
                <w:sz w:val="20"/>
                <w:szCs w:val="20"/>
              </w:rPr>
              <w:t>；</w:t>
            </w:r>
          </w:p>
          <w:p w:rsidR="00D16331" w:rsidRPr="00A00AEB" w:rsidRDefault="000B4A99" w:rsidP="003B6204">
            <w:pPr>
              <w:widowControl/>
              <w:spacing w:line="276" w:lineRule="auto"/>
              <w:rPr>
                <w:rFonts w:ascii="仿宋" w:eastAsia="仿宋" w:hAnsi="仿宋" w:cs="Times New Roman"/>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D16331" w:rsidRPr="00A00AEB" w:rsidTr="008F033C">
        <w:trPr>
          <w:trHeight w:val="270"/>
          <w:jc w:val="center"/>
        </w:trPr>
        <w:tc>
          <w:tcPr>
            <w:tcW w:w="605" w:type="pct"/>
            <w:vMerge/>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4-2</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sz w:val="20"/>
                <w:szCs w:val="20"/>
              </w:rPr>
            </w:pPr>
            <w:r w:rsidRPr="00A00AEB">
              <w:rPr>
                <w:rFonts w:ascii="仿宋" w:eastAsia="仿宋" w:hAnsi="仿宋" w:cs="Times New Roman" w:hint="eastAsia"/>
                <w:kern w:val="0"/>
                <w:sz w:val="20"/>
                <w:szCs w:val="20"/>
              </w:rPr>
              <w:t>设计洪水增大</w:t>
            </w:r>
          </w:p>
        </w:tc>
        <w:tc>
          <w:tcPr>
            <w:tcW w:w="2961" w:type="pct"/>
            <w:shd w:val="clear" w:color="auto" w:fill="auto"/>
            <w:vAlign w:val="center"/>
            <w:hideMark/>
          </w:tcPr>
          <w:p w:rsidR="00D16331" w:rsidRPr="00A00AEB" w:rsidRDefault="00D16331" w:rsidP="003B6204">
            <w:pPr>
              <w:widowControl/>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（1）建议重新复核设计洪水；</w:t>
            </w:r>
            <w:r w:rsidRPr="00A00AEB">
              <w:rPr>
                <w:rFonts w:ascii="仿宋" w:eastAsia="仿宋" w:hAnsi="仿宋" w:cs="Times New Roman" w:hint="eastAsia"/>
                <w:kern w:val="0"/>
                <w:sz w:val="20"/>
                <w:szCs w:val="20"/>
              </w:rPr>
              <w:br/>
              <w:t>（2）加强与水利实时雨水工情信息的共享，开展沿线暴雨洪水的预报预警工作；</w:t>
            </w:r>
            <w:r w:rsidRPr="00A00AEB">
              <w:rPr>
                <w:rFonts w:ascii="仿宋" w:eastAsia="仿宋" w:hAnsi="仿宋" w:cs="Times New Roman" w:hint="eastAsia"/>
                <w:kern w:val="0"/>
                <w:sz w:val="20"/>
                <w:szCs w:val="20"/>
              </w:rPr>
              <w:br/>
              <w:t>（3）疏通下游排水通道，提高下游河道过流能力；</w:t>
            </w:r>
          </w:p>
          <w:p w:rsidR="00D16331" w:rsidRPr="00A00AEB" w:rsidRDefault="00D16331" w:rsidP="003B6204">
            <w:pPr>
              <w:widowControl/>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（4）必要时在渡槽进口采取工程措施进行分流处理，将水流通过截流沟导入附近过流能力富裕较大的排水建筑物；</w:t>
            </w:r>
          </w:p>
          <w:p w:rsidR="00D16331" w:rsidRPr="00A00AEB" w:rsidRDefault="00D16331" w:rsidP="003B6204">
            <w:pPr>
              <w:widowControl/>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（5）加强汛期水位监测，当洪量较大、水位上涨过快时，可采取临时抽排措施进行紧急处理。</w:t>
            </w:r>
          </w:p>
        </w:tc>
      </w:tr>
      <w:tr w:rsidR="00D16331" w:rsidRPr="00A00AEB" w:rsidTr="008F033C">
        <w:trPr>
          <w:trHeight w:val="270"/>
          <w:jc w:val="center"/>
        </w:trPr>
        <w:tc>
          <w:tcPr>
            <w:tcW w:w="605" w:type="pct"/>
            <w:vMerge/>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4-3</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下游地势高或无排水通道，排水不畅</w:t>
            </w:r>
          </w:p>
        </w:tc>
        <w:tc>
          <w:tcPr>
            <w:tcW w:w="2961" w:type="pct"/>
            <w:shd w:val="clear" w:color="auto" w:fill="auto"/>
            <w:vAlign w:val="center"/>
            <w:hideMark/>
          </w:tcPr>
          <w:p w:rsidR="00D16331" w:rsidRPr="00A00AEB" w:rsidRDefault="00D16331" w:rsidP="003B6204">
            <w:pPr>
              <w:widowControl/>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疏通下游排水通道，提高下游河道过流能力。</w:t>
            </w:r>
          </w:p>
        </w:tc>
      </w:tr>
      <w:tr w:rsidR="00D16331" w:rsidRPr="00A00AEB" w:rsidTr="008F033C">
        <w:trPr>
          <w:trHeight w:val="270"/>
          <w:jc w:val="center"/>
        </w:trPr>
        <w:tc>
          <w:tcPr>
            <w:tcW w:w="605" w:type="pct"/>
            <w:vMerge w:val="restar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工程因素</w:t>
            </w: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r w:rsidR="00A2605E">
              <w:rPr>
                <w:rFonts w:ascii="仿宋" w:eastAsia="仿宋" w:hAnsi="仿宋" w:cs="Times New Roman" w:hint="eastAsia"/>
                <w:sz w:val="20"/>
                <w:szCs w:val="20"/>
              </w:rPr>
              <w:t>4</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混凝土裂缝</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w:t>
            </w:r>
          </w:p>
        </w:tc>
      </w:tr>
      <w:tr w:rsidR="00190296" w:rsidRPr="00A00AEB" w:rsidTr="008F033C">
        <w:trPr>
          <w:trHeight w:val="270"/>
          <w:jc w:val="center"/>
        </w:trPr>
        <w:tc>
          <w:tcPr>
            <w:tcW w:w="605" w:type="pct"/>
            <w:vMerge/>
            <w:shd w:val="clear" w:color="auto" w:fill="auto"/>
            <w:vAlign w:val="center"/>
            <w:hideMark/>
          </w:tcPr>
          <w:p w:rsidR="00190296" w:rsidRPr="00A00AEB" w:rsidRDefault="00190296" w:rsidP="003B6204">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190296" w:rsidRPr="00A00AEB" w:rsidRDefault="00190296" w:rsidP="003B6204">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190296" w:rsidRPr="00A00AEB" w:rsidRDefault="00190296"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止水破损</w:t>
            </w:r>
          </w:p>
        </w:tc>
        <w:tc>
          <w:tcPr>
            <w:tcW w:w="2961" w:type="pct"/>
            <w:shd w:val="clear" w:color="auto" w:fill="auto"/>
            <w:vAlign w:val="center"/>
            <w:hideMark/>
          </w:tcPr>
          <w:p w:rsidR="00190296" w:rsidRPr="00A00AEB" w:rsidRDefault="00190296"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在冬季无水情况下，或水量不大时进口临时封堵，采用左岸截流沟将水流疏导至其他排水建筑物，然后修复渗漏的止水带或对结构缝进行灌浆处理。</w:t>
            </w:r>
          </w:p>
        </w:tc>
      </w:tr>
      <w:tr w:rsidR="00D16331" w:rsidRPr="00A00AEB" w:rsidTr="008F033C">
        <w:trPr>
          <w:trHeight w:val="270"/>
          <w:jc w:val="center"/>
        </w:trPr>
        <w:tc>
          <w:tcPr>
            <w:tcW w:w="605" w:type="pct"/>
            <w:vMerge/>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r w:rsidR="00A2605E">
              <w:rPr>
                <w:rFonts w:ascii="仿宋" w:eastAsia="仿宋" w:hAnsi="仿宋" w:cs="Times New Roman" w:hint="eastAsia"/>
                <w:sz w:val="20"/>
                <w:szCs w:val="20"/>
              </w:rPr>
              <w:t>6</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下穿排水建筑物地基沉降变形</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（1）分析监测数据，判断地基沉降变形是否收敛；</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（2）必要时采取工程措施，例如灌浆、打围护桩等。</w:t>
            </w:r>
          </w:p>
        </w:tc>
      </w:tr>
      <w:tr w:rsidR="00D16331" w:rsidRPr="00A00AEB" w:rsidTr="008F033C">
        <w:trPr>
          <w:trHeight w:val="270"/>
          <w:jc w:val="center"/>
        </w:trPr>
        <w:tc>
          <w:tcPr>
            <w:tcW w:w="605" w:type="pct"/>
            <w:vMerge w:val="restar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管理因素</w:t>
            </w: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r w:rsidR="00A2605E">
              <w:rPr>
                <w:rFonts w:ascii="仿宋" w:eastAsia="仿宋" w:hAnsi="仿宋" w:cs="Times New Roman" w:hint="eastAsia"/>
                <w:sz w:val="20"/>
                <w:szCs w:val="20"/>
              </w:rPr>
              <w:t>7</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管身淤积</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（1）在排水建筑物进口布设拦沙桩、拦沙坎、沉沙池等</w:t>
            </w:r>
            <w:r w:rsidR="00715E41">
              <w:rPr>
                <w:rFonts w:ascii="仿宋" w:eastAsia="仿宋" w:hAnsi="仿宋" w:cs="Times New Roman" w:hint="eastAsia"/>
                <w:kern w:val="0"/>
                <w:sz w:val="20"/>
                <w:szCs w:val="20"/>
              </w:rPr>
              <w:t>；</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（2）汛前对管身淤积进行清理，对于人员和设备无法进入的涵管，可以利用洪水期间，将浮球放入需要清理的涵管内，随水流穿过涵管在出口浮出水面，浮球通过尼龙绳与钢丝绳连接，利</w:t>
            </w:r>
            <w:r w:rsidRPr="00A00AEB">
              <w:rPr>
                <w:rFonts w:ascii="仿宋" w:eastAsia="仿宋" w:hAnsi="仿宋" w:cs="Times New Roman" w:hint="eastAsia"/>
                <w:kern w:val="0"/>
                <w:sz w:val="20"/>
                <w:szCs w:val="20"/>
              </w:rPr>
              <w:lastRenderedPageBreak/>
              <w:t>用绞车来回拉动钢丝绳，挠动淤积物，使其通过流水带出涵管。</w:t>
            </w:r>
          </w:p>
        </w:tc>
      </w:tr>
      <w:tr w:rsidR="00D16331" w:rsidRPr="00A00AEB" w:rsidTr="008F033C">
        <w:trPr>
          <w:trHeight w:val="270"/>
          <w:jc w:val="center"/>
        </w:trPr>
        <w:tc>
          <w:tcPr>
            <w:tcW w:w="605" w:type="pct"/>
            <w:vMerge/>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r w:rsidR="00A2605E">
              <w:rPr>
                <w:rFonts w:ascii="仿宋" w:eastAsia="仿宋" w:hAnsi="仿宋" w:cs="Times New Roman" w:hint="eastAsia"/>
                <w:sz w:val="20"/>
                <w:szCs w:val="20"/>
              </w:rPr>
              <w:t>8</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抢险道路、设施</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（1）对交通不便利的建筑物局部增设抢险道路</w:t>
            </w:r>
            <w:r w:rsidR="00715E41">
              <w:rPr>
                <w:rFonts w:ascii="仿宋" w:eastAsia="仿宋" w:hAnsi="仿宋" w:cs="Times New Roman" w:hint="eastAsia"/>
                <w:kern w:val="0"/>
                <w:sz w:val="20"/>
                <w:szCs w:val="20"/>
              </w:rPr>
              <w:t>；</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（2）总干渠门禁系统自动化</w:t>
            </w:r>
            <w:r w:rsidR="00715E41">
              <w:rPr>
                <w:rFonts w:ascii="仿宋" w:eastAsia="仿宋" w:hAnsi="仿宋" w:cs="Times New Roman" w:hint="eastAsia"/>
                <w:kern w:val="0"/>
                <w:sz w:val="20"/>
                <w:szCs w:val="20"/>
              </w:rPr>
              <w:t>；</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（3）汛前对抢险道路进行风险排查，检查抢险设备调用、抢险物资的备料情况</w:t>
            </w:r>
            <w:r w:rsidR="00715E41">
              <w:rPr>
                <w:rFonts w:ascii="仿宋" w:eastAsia="仿宋" w:hAnsi="仿宋" w:cs="Times New Roman" w:hint="eastAsia"/>
                <w:kern w:val="0"/>
                <w:sz w:val="20"/>
                <w:szCs w:val="20"/>
              </w:rPr>
              <w:t>；</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（4）编制防汛应急预案。</w:t>
            </w:r>
          </w:p>
        </w:tc>
      </w:tr>
      <w:tr w:rsidR="00D16331" w:rsidRPr="00A00AEB" w:rsidTr="008F033C">
        <w:trPr>
          <w:trHeight w:val="270"/>
          <w:jc w:val="center"/>
        </w:trPr>
        <w:tc>
          <w:tcPr>
            <w:tcW w:w="605" w:type="pct"/>
            <w:vMerge w:val="restar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人为因素</w:t>
            </w: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w:t>
            </w:r>
            <w:r w:rsidR="00A2605E">
              <w:rPr>
                <w:rFonts w:ascii="仿宋" w:eastAsia="仿宋" w:hAnsi="仿宋" w:cs="Times New Roman" w:hint="eastAsia"/>
                <w:sz w:val="20"/>
                <w:szCs w:val="20"/>
              </w:rPr>
              <w:t>9</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排水建筑物进口堵塞（生活垃圾、柴草漂浮物、滑坡泥石流等）</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（1）清理进口附近工程弃渣、堆土、生活垃圾、柴草、树木等风险源；</w:t>
            </w:r>
            <w:r w:rsidRPr="00A00AEB">
              <w:rPr>
                <w:rFonts w:ascii="仿宋" w:eastAsia="仿宋" w:hAnsi="仿宋" w:cs="Times New Roman" w:hint="eastAsia"/>
                <w:kern w:val="0"/>
                <w:sz w:val="20"/>
                <w:szCs w:val="20"/>
              </w:rPr>
              <w:br/>
              <w:t>（2）在建筑物进口布设拦漂设施；</w:t>
            </w:r>
            <w:r w:rsidRPr="00A00AEB">
              <w:rPr>
                <w:rFonts w:ascii="仿宋" w:eastAsia="仿宋" w:hAnsi="仿宋" w:cs="Times New Roman" w:hint="eastAsia"/>
                <w:kern w:val="0"/>
                <w:sz w:val="20"/>
                <w:szCs w:val="20"/>
              </w:rPr>
              <w:br/>
              <w:t>（3）在洪水期间应加强渠道沿线天然河流水流状态的巡查，随时打捞聚集在排水建筑物进口处的漂浮物；</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（4）在排水建筑物进口修建布设拦砂桩、拦沙坎、沉砂池等，防止建筑物进口堵塞；</w:t>
            </w:r>
            <w:r w:rsidRPr="00A00AEB">
              <w:rPr>
                <w:rFonts w:ascii="仿宋" w:eastAsia="仿宋" w:hAnsi="仿宋" w:cs="Times New Roman" w:hint="eastAsia"/>
                <w:kern w:val="0"/>
                <w:sz w:val="20"/>
                <w:szCs w:val="20"/>
              </w:rPr>
              <w:br/>
              <w:t>（5）汛期可在排洪倒虹吸进口上游一定距离用铅丝石笼、拦砂桩等设置临时拦挡措施，防止砂石等固体物进入倒虹吸；</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（6）在上游河道进行分流，利用附近其他排水建筑物来分担部分流量；</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（7）汛期采用临时抽排措施。</w:t>
            </w:r>
          </w:p>
        </w:tc>
      </w:tr>
      <w:tr w:rsidR="00D16331" w:rsidRPr="00A00AEB" w:rsidTr="008F033C">
        <w:trPr>
          <w:trHeight w:val="270"/>
          <w:jc w:val="center"/>
        </w:trPr>
        <w:tc>
          <w:tcPr>
            <w:tcW w:w="605" w:type="pct"/>
            <w:vMerge/>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p>
        </w:tc>
        <w:tc>
          <w:tcPr>
            <w:tcW w:w="265" w:type="pct"/>
            <w:shd w:val="clear" w:color="auto" w:fill="auto"/>
            <w:vAlign w:val="center"/>
            <w:hideMark/>
          </w:tcPr>
          <w:p w:rsidR="00D16331" w:rsidRPr="00A00AEB" w:rsidRDefault="00D16331" w:rsidP="003B6204">
            <w:pPr>
              <w:spacing w:line="276" w:lineRule="auto"/>
              <w:jc w:val="center"/>
              <w:rPr>
                <w:rFonts w:ascii="仿宋" w:eastAsia="仿宋" w:hAnsi="仿宋" w:cs="Times New Roman"/>
                <w:sz w:val="20"/>
                <w:szCs w:val="20"/>
              </w:rPr>
            </w:pPr>
            <w:r w:rsidRPr="00A00AEB">
              <w:rPr>
                <w:rFonts w:ascii="仿宋" w:eastAsia="仿宋" w:hAnsi="仿宋" w:cs="Times New Roman" w:hint="eastAsia"/>
                <w:sz w:val="20"/>
                <w:szCs w:val="20"/>
              </w:rPr>
              <w:t>4-1</w:t>
            </w:r>
            <w:r w:rsidR="00A2605E">
              <w:rPr>
                <w:rFonts w:ascii="仿宋" w:eastAsia="仿宋" w:hAnsi="仿宋" w:cs="Times New Roman" w:hint="eastAsia"/>
                <w:sz w:val="20"/>
                <w:szCs w:val="20"/>
              </w:rPr>
              <w:t>0</w:t>
            </w:r>
          </w:p>
        </w:tc>
        <w:tc>
          <w:tcPr>
            <w:tcW w:w="1169" w:type="pct"/>
            <w:shd w:val="clear" w:color="auto" w:fill="auto"/>
            <w:vAlign w:val="center"/>
            <w:hideMark/>
          </w:tcPr>
          <w:p w:rsidR="00D16331" w:rsidRPr="00A00AEB" w:rsidRDefault="00D16331" w:rsidP="003B6204">
            <w:pPr>
              <w:widowControl/>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下游存在阻水建筑物，</w:t>
            </w:r>
            <w:r w:rsidR="00190296">
              <w:rPr>
                <w:rFonts w:ascii="仿宋" w:eastAsia="仿宋" w:hAnsi="仿宋" w:cs="Times New Roman" w:hint="eastAsia"/>
                <w:kern w:val="0"/>
                <w:sz w:val="20"/>
                <w:szCs w:val="20"/>
              </w:rPr>
              <w:t>排水不畅</w:t>
            </w:r>
          </w:p>
        </w:tc>
        <w:tc>
          <w:tcPr>
            <w:tcW w:w="2961" w:type="pct"/>
            <w:shd w:val="clear" w:color="auto" w:fill="auto"/>
            <w:vAlign w:val="center"/>
            <w:hideMark/>
          </w:tcPr>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w:t>
            </w:r>
            <w:r w:rsidR="00190296" w:rsidRPr="00A00AEB">
              <w:rPr>
                <w:rFonts w:ascii="仿宋" w:eastAsia="仿宋" w:hAnsi="仿宋" w:cs="Times New Roman" w:hint="eastAsia"/>
                <w:kern w:val="0"/>
                <w:sz w:val="20"/>
                <w:szCs w:val="20"/>
              </w:rPr>
              <w:t>疏通</w:t>
            </w:r>
            <w:r w:rsidRPr="00A00AEB">
              <w:rPr>
                <w:rFonts w:ascii="仿宋" w:eastAsia="仿宋" w:hAnsi="仿宋" w:cs="Times New Roman" w:hint="eastAsia"/>
                <w:kern w:val="0"/>
                <w:sz w:val="20"/>
                <w:szCs w:val="20"/>
              </w:rPr>
              <w:t>出口下游行洪</w:t>
            </w:r>
            <w:r w:rsidR="00190296">
              <w:rPr>
                <w:rFonts w:ascii="仿宋" w:eastAsia="仿宋" w:hAnsi="仿宋" w:cs="Times New Roman" w:hint="eastAsia"/>
                <w:kern w:val="0"/>
                <w:sz w:val="20"/>
                <w:szCs w:val="20"/>
              </w:rPr>
              <w:t>通道</w:t>
            </w:r>
            <w:r w:rsidRPr="00A00AEB">
              <w:rPr>
                <w:rFonts w:ascii="仿宋" w:eastAsia="仿宋" w:hAnsi="仿宋" w:cs="Times New Roman" w:hint="eastAsia"/>
                <w:kern w:val="0"/>
                <w:sz w:val="20"/>
                <w:szCs w:val="20"/>
              </w:rPr>
              <w:t>，拆除阻水路涵或扩大过流断面，恢复河道行洪能力</w:t>
            </w:r>
            <w:r w:rsidR="00715E41">
              <w:rPr>
                <w:rFonts w:ascii="仿宋" w:eastAsia="仿宋" w:hAnsi="仿宋" w:cs="Times New Roman" w:hint="eastAsia"/>
                <w:kern w:val="0"/>
                <w:sz w:val="20"/>
                <w:szCs w:val="20"/>
              </w:rPr>
              <w:t>；</w:t>
            </w:r>
          </w:p>
          <w:p w:rsidR="00D16331" w:rsidRPr="00A00AEB" w:rsidRDefault="00D16331" w:rsidP="003B6204">
            <w:pPr>
              <w:widowControl/>
              <w:spacing w:line="276"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（2）加强工程巡查，与当地河道管理部门加强沟通联系，确保工程行洪通畅。</w:t>
            </w:r>
          </w:p>
        </w:tc>
      </w:tr>
    </w:tbl>
    <w:p w:rsidR="00D16331" w:rsidRPr="00A00AEB" w:rsidRDefault="00D16331" w:rsidP="00D16331">
      <w:pPr>
        <w:pStyle w:val="10"/>
        <w:ind w:firstLineChars="0" w:firstLine="0"/>
        <w:outlineLvl w:val="9"/>
        <w:rPr>
          <w:rFonts w:ascii="Times New Roman" w:hAnsi="Times New Roman" w:cs="Times New Roman"/>
        </w:rPr>
      </w:pPr>
    </w:p>
    <w:p w:rsidR="00D16331" w:rsidRPr="00A00AEB" w:rsidRDefault="00D16331" w:rsidP="00D16331">
      <w:pPr>
        <w:pStyle w:val="10"/>
        <w:ind w:firstLineChars="0" w:firstLine="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5</w:t>
      </w:r>
      <w:r w:rsidRPr="00A00AEB">
        <w:rPr>
          <w:rFonts w:ascii="Times New Roman" w:hAnsi="Times New Roman" w:cs="Times New Roman" w:hint="eastAsia"/>
        </w:rPr>
        <w:t>）其他穿越交叉建筑物</w:t>
      </w:r>
      <w:r w:rsidR="00032D80">
        <w:rPr>
          <w:rFonts w:ascii="Times New Roman" w:hAnsi="Times New Roman" w:cs="Times New Roman" w:hint="eastAsia"/>
        </w:rPr>
        <w:t>风险预防措施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7  </w:t>
      </w:r>
      <w:r w:rsidRPr="00A00AEB">
        <w:t>其他穿越交叉建筑物</w:t>
      </w:r>
      <w:r w:rsidR="00032D80">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D16331" w:rsidRPr="00A00AEB" w:rsidTr="003B6204">
        <w:trPr>
          <w:trHeight w:val="270"/>
          <w:tblHeader/>
          <w:jc w:val="center"/>
        </w:trPr>
        <w:tc>
          <w:tcPr>
            <w:tcW w:w="493" w:type="pct"/>
            <w:shd w:val="clear" w:color="auto" w:fill="auto"/>
            <w:vAlign w:val="center"/>
            <w:hideMark/>
          </w:tcPr>
          <w:p w:rsidR="00D16331" w:rsidRPr="00A00AEB" w:rsidRDefault="00D16331">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建筑物类型</w:t>
            </w:r>
          </w:p>
        </w:tc>
        <w:tc>
          <w:tcPr>
            <w:tcW w:w="641" w:type="pct"/>
            <w:shd w:val="clear" w:color="auto" w:fill="auto"/>
            <w:vAlign w:val="center"/>
            <w:hideMark/>
          </w:tcPr>
          <w:p w:rsidR="00D16331" w:rsidRPr="00A00AEB" w:rsidRDefault="00D16331">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风险因子归类</w:t>
            </w:r>
          </w:p>
        </w:tc>
        <w:tc>
          <w:tcPr>
            <w:tcW w:w="246" w:type="pct"/>
            <w:shd w:val="clear" w:color="auto" w:fill="auto"/>
            <w:vAlign w:val="center"/>
            <w:hideMark/>
          </w:tcPr>
          <w:p w:rsidR="00D16331" w:rsidRPr="00A00AEB" w:rsidRDefault="00D16331">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993" w:type="pct"/>
            <w:shd w:val="clear" w:color="auto" w:fill="auto"/>
            <w:vAlign w:val="center"/>
            <w:hideMark/>
          </w:tcPr>
          <w:p w:rsidR="00D16331" w:rsidRPr="00A00AEB" w:rsidRDefault="00D16331">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2627" w:type="pct"/>
            <w:shd w:val="clear" w:color="auto" w:fill="auto"/>
            <w:vAlign w:val="center"/>
            <w:hideMark/>
          </w:tcPr>
          <w:p w:rsidR="00D16331" w:rsidRPr="00A00AEB" w:rsidRDefault="00D16331" w:rsidP="008A493C">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EC153E" w:rsidRPr="00A00AEB" w:rsidTr="003B6204">
        <w:trPr>
          <w:trHeight w:val="270"/>
          <w:tblHeader/>
          <w:jc w:val="center"/>
        </w:trPr>
        <w:tc>
          <w:tcPr>
            <w:tcW w:w="493" w:type="pct"/>
            <w:vMerge w:val="restar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自然因素</w:t>
            </w: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5-1</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暴雨洪水</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密切关注汛期天气预报；加强汛前风险排查。</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5-2</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极端气象</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与穿越工程运管单位沟通，必要时对输电线路采用融冰设施进行处理</w:t>
            </w:r>
            <w:r>
              <w:rPr>
                <w:rFonts w:ascii="仿宋" w:eastAsia="仿宋" w:hAnsi="仿宋" w:cs="Times New Roman" w:hint="eastAsia"/>
                <w:kern w:val="0"/>
                <w:sz w:val="20"/>
                <w:szCs w:val="20"/>
              </w:rPr>
              <w:t>。</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工程因素</w:t>
            </w: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5-3</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渠渠交叉建筑物混凝土裂缝、钢管破裂、接缝渗漏</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（1）在渠坡渗漏出口设置压浸平台，防止水土流失；</w:t>
            </w:r>
          </w:p>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（2）必要时对结构缝进行临时灌浆处理；</w:t>
            </w:r>
          </w:p>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（2）在灌溉渠道无水情况下，进行结构加固、补强处理或接缝防渗处理。</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5-4</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灌渠淤积</w:t>
            </w:r>
            <w:r w:rsidRPr="00A00AEB">
              <w:rPr>
                <w:rFonts w:ascii="仿宋" w:eastAsia="仿宋" w:hAnsi="仿宋" w:cs="Times New Roman" w:hint="eastAsia"/>
                <w:kern w:val="0"/>
                <w:sz w:val="20"/>
                <w:szCs w:val="20"/>
              </w:rPr>
              <w:t>、排污管道淤堵</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与穿越工程运管单位联系，协调管涵的清淤工作</w:t>
            </w:r>
            <w:r>
              <w:rPr>
                <w:rFonts w:ascii="仿宋" w:eastAsia="仿宋" w:hAnsi="仿宋" w:cs="Times New Roman" w:hint="eastAsia"/>
                <w:kern w:val="0"/>
                <w:sz w:val="20"/>
                <w:szCs w:val="20"/>
              </w:rPr>
              <w:t>。</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5-5</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其他穿越工程混凝土裂缝、钢管破裂、结构缝破损</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与穿越工程运管单位联系，协调工程的加固处理</w:t>
            </w:r>
            <w:r>
              <w:rPr>
                <w:rFonts w:ascii="仿宋" w:eastAsia="仿宋" w:hAnsi="仿宋" w:cs="Times New Roman" w:hint="eastAsia"/>
                <w:kern w:val="0"/>
                <w:sz w:val="20"/>
                <w:szCs w:val="20"/>
              </w:rPr>
              <w:t>。</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管理因素</w:t>
            </w: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5-6</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抢险道路、设施</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（1）对交通不便利的建筑物局部增设抢险道路</w:t>
            </w:r>
            <w:r>
              <w:rPr>
                <w:rFonts w:ascii="仿宋" w:eastAsia="仿宋" w:hAnsi="仿宋" w:cs="Times New Roman" w:hint="eastAsia"/>
                <w:kern w:val="0"/>
                <w:sz w:val="20"/>
                <w:szCs w:val="20"/>
              </w:rPr>
              <w:t>；</w:t>
            </w:r>
          </w:p>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（2）总干渠门禁系统自动化</w:t>
            </w:r>
            <w:r>
              <w:rPr>
                <w:rFonts w:ascii="仿宋" w:eastAsia="仿宋" w:hAnsi="仿宋" w:cs="Times New Roman" w:hint="eastAsia"/>
                <w:kern w:val="0"/>
                <w:sz w:val="20"/>
                <w:szCs w:val="20"/>
              </w:rPr>
              <w:t>；</w:t>
            </w:r>
          </w:p>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（3）汛前对抢险道路进行风险排查，检查抢险设备调用、抢险物资的备料情况</w:t>
            </w:r>
            <w:r>
              <w:rPr>
                <w:rFonts w:ascii="仿宋" w:eastAsia="仿宋" w:hAnsi="仿宋" w:cs="Times New Roman" w:hint="eastAsia"/>
                <w:kern w:val="0"/>
                <w:sz w:val="20"/>
                <w:szCs w:val="20"/>
              </w:rPr>
              <w:t>；</w:t>
            </w:r>
          </w:p>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（4）编制防汛应急预案。</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人为因素</w:t>
            </w: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5-7</w:t>
            </w:r>
          </w:p>
        </w:tc>
        <w:tc>
          <w:tcPr>
            <w:tcW w:w="993" w:type="pct"/>
            <w:shd w:val="clear" w:color="auto" w:fill="auto"/>
            <w:vAlign w:val="center"/>
            <w:hideMark/>
          </w:tcPr>
          <w:p w:rsidR="00EC153E" w:rsidRPr="00A00AEB" w:rsidRDefault="00A966EE" w:rsidP="00021726">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烟花</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与地方政府联系，禁止在易燃易爆设施附近</w:t>
            </w:r>
            <w:r w:rsidR="00A966EE">
              <w:rPr>
                <w:rFonts w:ascii="仿宋" w:eastAsia="仿宋" w:hAnsi="仿宋" w:cs="Times New Roman" w:hint="eastAsia"/>
                <w:kern w:val="0"/>
                <w:sz w:val="20"/>
                <w:szCs w:val="20"/>
              </w:rPr>
              <w:t>烟花</w:t>
            </w:r>
            <w:r>
              <w:rPr>
                <w:rFonts w:ascii="仿宋" w:eastAsia="仿宋" w:hAnsi="仿宋" w:cs="Times New Roman" w:hint="eastAsia"/>
                <w:kern w:val="0"/>
                <w:sz w:val="20"/>
                <w:szCs w:val="20"/>
              </w:rPr>
              <w:t>。</w:t>
            </w:r>
          </w:p>
        </w:tc>
      </w:tr>
      <w:tr w:rsidR="00EC153E" w:rsidRPr="00A00AEB" w:rsidTr="003B6204">
        <w:trPr>
          <w:trHeight w:val="270"/>
          <w:tblHeader/>
          <w:jc w:val="center"/>
        </w:trPr>
        <w:tc>
          <w:tcPr>
            <w:tcW w:w="493"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C153E" w:rsidRPr="00A00AEB" w:rsidRDefault="00EC153E">
            <w:pPr>
              <w:spacing w:line="360" w:lineRule="auto"/>
              <w:jc w:val="center"/>
              <w:rPr>
                <w:rFonts w:ascii="仿宋" w:eastAsia="仿宋" w:hAnsi="仿宋" w:cs="Times New Roman"/>
                <w:sz w:val="20"/>
                <w:szCs w:val="20"/>
              </w:rPr>
            </w:pPr>
            <w:r w:rsidRPr="00A00AEB">
              <w:rPr>
                <w:rFonts w:ascii="仿宋" w:eastAsia="仿宋" w:hAnsi="仿宋" w:cs="Times New Roman" w:hint="eastAsia"/>
                <w:sz w:val="20"/>
                <w:szCs w:val="20"/>
              </w:rPr>
              <w:t>5-8</w:t>
            </w:r>
          </w:p>
        </w:tc>
        <w:tc>
          <w:tcPr>
            <w:tcW w:w="993" w:type="pct"/>
            <w:shd w:val="clear" w:color="auto" w:fill="auto"/>
            <w:vAlign w:val="center"/>
            <w:hideMark/>
          </w:tcPr>
          <w:p w:rsidR="00EC153E" w:rsidRPr="00A00AEB" w:rsidRDefault="00EC153E" w:rsidP="00021726">
            <w:pPr>
              <w:widowControl/>
              <w:spacing w:line="36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违规取土、堆土</w:t>
            </w:r>
          </w:p>
        </w:tc>
        <w:tc>
          <w:tcPr>
            <w:tcW w:w="2627" w:type="pct"/>
            <w:shd w:val="clear" w:color="auto" w:fill="auto"/>
            <w:vAlign w:val="center"/>
            <w:hideMark/>
          </w:tcPr>
          <w:p w:rsidR="00EC153E" w:rsidRPr="00A00AEB" w:rsidRDefault="00EC153E" w:rsidP="008A493C">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r w:rsidR="00EC153E" w:rsidRPr="00A00AEB" w:rsidTr="003B6204">
        <w:trPr>
          <w:trHeight w:val="270"/>
          <w:tblHeader/>
          <w:jc w:val="center"/>
        </w:trPr>
        <w:tc>
          <w:tcPr>
            <w:tcW w:w="493" w:type="pct"/>
            <w:vMerge/>
            <w:vAlign w:val="center"/>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641" w:type="pct"/>
            <w:vMerge/>
            <w:vAlign w:val="center"/>
          </w:tcPr>
          <w:p w:rsidR="00EC153E" w:rsidRPr="00A00AEB" w:rsidRDefault="00EC153E" w:rsidP="00021726">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tcPr>
          <w:p w:rsidR="00EC153E" w:rsidRPr="00A00AEB" w:rsidRDefault="00EC153E">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5-9</w:t>
            </w:r>
          </w:p>
        </w:tc>
        <w:tc>
          <w:tcPr>
            <w:tcW w:w="993" w:type="pct"/>
            <w:shd w:val="clear" w:color="auto" w:fill="auto"/>
            <w:vAlign w:val="center"/>
          </w:tcPr>
          <w:p w:rsidR="00EC153E" w:rsidRPr="00A00AEB" w:rsidRDefault="00EC153E" w:rsidP="00021726">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2627" w:type="pct"/>
            <w:shd w:val="clear" w:color="auto" w:fill="auto"/>
            <w:vAlign w:val="center"/>
          </w:tcPr>
          <w:p w:rsidR="00EC153E" w:rsidRPr="00A00AEB" w:rsidRDefault="00EC153E" w:rsidP="00EC153E">
            <w:pPr>
              <w:widowControl/>
              <w:spacing w:line="360" w:lineRule="auto"/>
              <w:rPr>
                <w:rFonts w:ascii="仿宋" w:eastAsia="仿宋" w:hAnsi="仿宋" w:cs="Times New Roman"/>
                <w:kern w:val="0"/>
                <w:sz w:val="20"/>
                <w:szCs w:val="20"/>
              </w:rPr>
            </w:pPr>
            <w:r w:rsidRPr="00A00AEB">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bl>
    <w:p w:rsidR="00157869" w:rsidRDefault="00D16331" w:rsidP="00021726">
      <w:pPr>
        <w:pStyle w:val="10"/>
        <w:ind w:firstLineChars="0" w:firstLine="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6</w:t>
      </w:r>
      <w:r w:rsidRPr="00A00AEB">
        <w:rPr>
          <w:rFonts w:ascii="Times New Roman" w:hAnsi="Times New Roman" w:cs="Times New Roman"/>
        </w:rPr>
        <w:t>）</w:t>
      </w:r>
      <w:r w:rsidRPr="00A00AEB">
        <w:rPr>
          <w:rFonts w:ascii="Times New Roman" w:hAnsi="Times New Roman" w:cs="Times New Roman" w:hint="eastAsia"/>
        </w:rPr>
        <w:t>跨渠桥梁</w:t>
      </w:r>
      <w:r w:rsidR="00032D80">
        <w:rPr>
          <w:rFonts w:ascii="Times New Roman" w:hAnsi="Times New Roman" w:cs="Times New Roman" w:hint="eastAsia"/>
        </w:rPr>
        <w:t>风险预防措施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8  </w:t>
      </w:r>
      <w:r w:rsidRPr="00A00AEB">
        <w:t>跨渠桥梁</w:t>
      </w:r>
      <w:r w:rsidR="00032D80">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9"/>
        <w:gridCol w:w="1004"/>
        <w:gridCol w:w="1450"/>
        <w:gridCol w:w="10075"/>
      </w:tblGrid>
      <w:tr w:rsidR="00D16331" w:rsidRPr="00A00AEB" w:rsidTr="003B6204">
        <w:trPr>
          <w:trHeight w:val="270"/>
          <w:tblHeader/>
          <w:jc w:val="center"/>
        </w:trPr>
        <w:tc>
          <w:tcPr>
            <w:tcW w:w="594"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风险因子归类</w:t>
            </w:r>
          </w:p>
        </w:tc>
        <w:tc>
          <w:tcPr>
            <w:tcW w:w="353"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3543"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D16331" w:rsidRPr="00A00AEB" w:rsidTr="003B6204">
        <w:trPr>
          <w:trHeight w:val="270"/>
          <w:tblHeader/>
          <w:jc w:val="center"/>
        </w:trPr>
        <w:tc>
          <w:tcPr>
            <w:tcW w:w="594" w:type="pct"/>
            <w:vMerge w:val="restar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自然因素</w:t>
            </w: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6-1</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地震</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对桥梁所采用的隔震结构、设施进行定期检查及维护，及时进行震后检查。</w:t>
            </w:r>
          </w:p>
        </w:tc>
      </w:tr>
      <w:tr w:rsidR="00D16331" w:rsidRPr="00A00AEB" w:rsidTr="003B6204">
        <w:trPr>
          <w:trHeight w:val="540"/>
          <w:tblHeader/>
          <w:jc w:val="center"/>
        </w:trPr>
        <w:tc>
          <w:tcPr>
            <w:tcW w:w="594" w:type="pct"/>
            <w:vMerge/>
            <w:vAlign w:val="center"/>
            <w:hideMark/>
          </w:tcPr>
          <w:p w:rsidR="00D16331" w:rsidRPr="00A00AEB" w:rsidRDefault="00D16331" w:rsidP="003B6204">
            <w:pPr>
              <w:widowControl/>
              <w:jc w:val="center"/>
              <w:rPr>
                <w:rFonts w:ascii="仿宋" w:eastAsia="仿宋" w:hAnsi="仿宋" w:cs="Times New Roman"/>
                <w:kern w:val="0"/>
                <w:sz w:val="20"/>
                <w:szCs w:val="20"/>
              </w:rPr>
            </w:pP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6-2</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暴雨洪水</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D16331" w:rsidRPr="00A00AEB" w:rsidTr="003B6204">
        <w:trPr>
          <w:trHeight w:val="270"/>
          <w:tblHeader/>
          <w:jc w:val="center"/>
        </w:trPr>
        <w:tc>
          <w:tcPr>
            <w:tcW w:w="594" w:type="pct"/>
            <w:vMerge/>
            <w:vAlign w:val="center"/>
            <w:hideMark/>
          </w:tcPr>
          <w:p w:rsidR="00D16331" w:rsidRPr="00A00AEB" w:rsidRDefault="00D16331" w:rsidP="003B6204">
            <w:pPr>
              <w:widowControl/>
              <w:jc w:val="center"/>
              <w:rPr>
                <w:rFonts w:ascii="仿宋" w:eastAsia="仿宋" w:hAnsi="仿宋" w:cs="Times New Roman"/>
                <w:kern w:val="0"/>
                <w:sz w:val="20"/>
                <w:szCs w:val="20"/>
              </w:rPr>
            </w:pP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6-3</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恶劣气象</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加强预报，桥头设置车辆缓行警示标志</w:t>
            </w:r>
            <w:r w:rsidR="008C1FB2">
              <w:rPr>
                <w:rFonts w:ascii="仿宋" w:eastAsia="仿宋" w:hAnsi="仿宋" w:cs="Times New Roman" w:hint="eastAsia"/>
                <w:kern w:val="0"/>
                <w:sz w:val="20"/>
                <w:szCs w:val="20"/>
              </w:rPr>
              <w:t>；</w:t>
            </w:r>
            <w:r w:rsidRPr="00A00AEB">
              <w:rPr>
                <w:rFonts w:ascii="仿宋" w:eastAsia="仿宋" w:hAnsi="仿宋" w:cs="Times New Roman" w:hint="eastAsia"/>
                <w:kern w:val="0"/>
                <w:sz w:val="20"/>
                <w:szCs w:val="20"/>
              </w:rPr>
              <w:t>对道路结冰段采取除冰措施。</w:t>
            </w:r>
          </w:p>
        </w:tc>
      </w:tr>
      <w:tr w:rsidR="00FA29F0" w:rsidRPr="00A00AEB" w:rsidTr="003B6204">
        <w:trPr>
          <w:trHeight w:val="270"/>
          <w:tblHeader/>
          <w:jc w:val="center"/>
        </w:trPr>
        <w:tc>
          <w:tcPr>
            <w:tcW w:w="594" w:type="pct"/>
            <w:vMerge w:val="restart"/>
            <w:shd w:val="clear" w:color="auto" w:fill="auto"/>
            <w:vAlign w:val="center"/>
            <w:hideMark/>
          </w:tcPr>
          <w:p w:rsidR="00FA29F0" w:rsidRPr="00A00AEB" w:rsidRDefault="00FA29F0"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工程因素</w:t>
            </w:r>
          </w:p>
        </w:tc>
        <w:tc>
          <w:tcPr>
            <w:tcW w:w="353" w:type="pct"/>
            <w:shd w:val="clear" w:color="auto" w:fill="auto"/>
            <w:vAlign w:val="center"/>
            <w:hideMark/>
          </w:tcPr>
          <w:p w:rsidR="00FA29F0" w:rsidRPr="00A00AEB" w:rsidRDefault="00FA29F0"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6-4</w:t>
            </w:r>
          </w:p>
        </w:tc>
        <w:tc>
          <w:tcPr>
            <w:tcW w:w="510" w:type="pct"/>
            <w:shd w:val="clear" w:color="auto" w:fill="auto"/>
            <w:vAlign w:val="center"/>
            <w:hideMark/>
          </w:tcPr>
          <w:p w:rsidR="00FA29F0" w:rsidRPr="00A00AEB" w:rsidRDefault="00FA29F0" w:rsidP="003B6204">
            <w:pPr>
              <w:widowControl/>
              <w:jc w:val="center"/>
              <w:rPr>
                <w:rFonts w:ascii="仿宋" w:eastAsia="仿宋" w:hAnsi="仿宋" w:cs="Times New Roman"/>
                <w:b/>
                <w:kern w:val="0"/>
                <w:sz w:val="20"/>
                <w:szCs w:val="20"/>
              </w:rPr>
            </w:pPr>
            <w:r w:rsidRPr="00A00AEB">
              <w:rPr>
                <w:rFonts w:ascii="仿宋" w:eastAsia="仿宋" w:hAnsi="仿宋" w:cs="Times New Roman" w:hint="eastAsia"/>
                <w:sz w:val="20"/>
                <w:szCs w:val="20"/>
              </w:rPr>
              <w:t>混凝土裂缝</w:t>
            </w:r>
          </w:p>
        </w:tc>
        <w:tc>
          <w:tcPr>
            <w:tcW w:w="3543" w:type="pct"/>
            <w:shd w:val="clear" w:color="auto" w:fill="auto"/>
            <w:vAlign w:val="center"/>
            <w:hideMark/>
          </w:tcPr>
          <w:p w:rsidR="00FA29F0" w:rsidRPr="00A00AEB" w:rsidRDefault="00FA29F0"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桥梁运管单位对桥梁结构定期进行检测维护，对存在问题的部位及时进行加固修复。</w:t>
            </w:r>
          </w:p>
        </w:tc>
      </w:tr>
      <w:tr w:rsidR="00FA29F0" w:rsidRPr="00A00AEB" w:rsidTr="003B6204">
        <w:trPr>
          <w:trHeight w:val="540"/>
          <w:tblHeader/>
          <w:jc w:val="center"/>
        </w:trPr>
        <w:tc>
          <w:tcPr>
            <w:tcW w:w="594" w:type="pct"/>
            <w:vMerge/>
            <w:vAlign w:val="center"/>
            <w:hideMark/>
          </w:tcPr>
          <w:p w:rsidR="00FA29F0" w:rsidRPr="00A00AEB" w:rsidRDefault="00FA29F0" w:rsidP="003B6204">
            <w:pPr>
              <w:widowControl/>
              <w:jc w:val="center"/>
              <w:rPr>
                <w:rFonts w:ascii="仿宋" w:eastAsia="仿宋" w:hAnsi="仿宋" w:cs="Times New Roman"/>
                <w:kern w:val="0"/>
                <w:sz w:val="20"/>
                <w:szCs w:val="20"/>
              </w:rPr>
            </w:pPr>
          </w:p>
        </w:tc>
        <w:tc>
          <w:tcPr>
            <w:tcW w:w="353" w:type="pct"/>
            <w:shd w:val="clear" w:color="auto" w:fill="auto"/>
            <w:vAlign w:val="center"/>
            <w:hideMark/>
          </w:tcPr>
          <w:p w:rsidR="00FA29F0" w:rsidRPr="00A00AEB" w:rsidRDefault="00FA29F0"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6-5</w:t>
            </w:r>
          </w:p>
        </w:tc>
        <w:tc>
          <w:tcPr>
            <w:tcW w:w="510" w:type="pct"/>
            <w:shd w:val="clear" w:color="auto" w:fill="auto"/>
            <w:vAlign w:val="center"/>
            <w:hideMark/>
          </w:tcPr>
          <w:p w:rsidR="00FA29F0" w:rsidRPr="00A00AEB" w:rsidRDefault="00FA29F0"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超标准荷载</w:t>
            </w:r>
          </w:p>
        </w:tc>
        <w:tc>
          <w:tcPr>
            <w:tcW w:w="3543" w:type="pct"/>
            <w:shd w:val="clear" w:color="auto" w:fill="auto"/>
            <w:vAlign w:val="center"/>
            <w:hideMark/>
          </w:tcPr>
          <w:p w:rsidR="00FA29F0" w:rsidRPr="00A00AEB" w:rsidRDefault="00FA29F0"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FA29F0" w:rsidRPr="00A00AEB" w:rsidTr="003B6204">
        <w:trPr>
          <w:trHeight w:val="540"/>
          <w:tblHeader/>
          <w:jc w:val="center"/>
        </w:trPr>
        <w:tc>
          <w:tcPr>
            <w:tcW w:w="594" w:type="pct"/>
            <w:vMerge/>
            <w:vAlign w:val="center"/>
            <w:hideMark/>
          </w:tcPr>
          <w:p w:rsidR="00FA29F0" w:rsidRPr="00A00AEB" w:rsidRDefault="00FA29F0" w:rsidP="003B6204">
            <w:pPr>
              <w:widowControl/>
              <w:jc w:val="center"/>
              <w:rPr>
                <w:rFonts w:ascii="仿宋" w:eastAsia="仿宋" w:hAnsi="仿宋" w:cs="Times New Roman"/>
                <w:kern w:val="0"/>
                <w:sz w:val="20"/>
                <w:szCs w:val="20"/>
              </w:rPr>
            </w:pPr>
          </w:p>
        </w:tc>
        <w:tc>
          <w:tcPr>
            <w:tcW w:w="353" w:type="pct"/>
            <w:shd w:val="clear" w:color="auto" w:fill="auto"/>
            <w:vAlign w:val="center"/>
            <w:hideMark/>
          </w:tcPr>
          <w:p w:rsidR="00FA29F0" w:rsidRPr="00A00AEB" w:rsidRDefault="00FA29F0" w:rsidP="003B6204">
            <w:pPr>
              <w:jc w:val="center"/>
              <w:rPr>
                <w:rFonts w:ascii="仿宋" w:eastAsia="仿宋" w:hAnsi="仿宋" w:cs="Times New Roman"/>
                <w:sz w:val="20"/>
                <w:szCs w:val="20"/>
              </w:rPr>
            </w:pPr>
            <w:r>
              <w:rPr>
                <w:rFonts w:ascii="仿宋" w:eastAsia="仿宋" w:hAnsi="仿宋" w:cs="Times New Roman" w:hint="eastAsia"/>
                <w:sz w:val="20"/>
                <w:szCs w:val="20"/>
              </w:rPr>
              <w:t>6-6</w:t>
            </w:r>
          </w:p>
        </w:tc>
        <w:tc>
          <w:tcPr>
            <w:tcW w:w="510" w:type="pct"/>
            <w:shd w:val="clear" w:color="auto" w:fill="auto"/>
            <w:vAlign w:val="center"/>
            <w:hideMark/>
          </w:tcPr>
          <w:p w:rsidR="00FA29F0" w:rsidRPr="00A00AEB" w:rsidRDefault="00FA29F0" w:rsidP="003B6204">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基础沉降</w:t>
            </w:r>
          </w:p>
        </w:tc>
        <w:tc>
          <w:tcPr>
            <w:tcW w:w="3543" w:type="pct"/>
            <w:shd w:val="clear" w:color="auto" w:fill="auto"/>
            <w:vAlign w:val="center"/>
            <w:hideMark/>
          </w:tcPr>
          <w:p w:rsidR="00FA29F0" w:rsidRDefault="00FA29F0" w:rsidP="003B6204">
            <w:pPr>
              <w:widowControl/>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kern w:val="0"/>
                <w:sz w:val="20"/>
                <w:szCs w:val="20"/>
              </w:rPr>
              <w:t>）采用小型围堰，在渠道输水条件下，在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rsidR="00FA29F0" w:rsidRDefault="00FA29F0" w:rsidP="003B6204">
            <w:pPr>
              <w:widowControl/>
              <w:rPr>
                <w:rFonts w:ascii="仿宋" w:eastAsia="仿宋" w:hAnsi="仿宋" w:cs="Times New Roman"/>
                <w:kern w:val="0"/>
                <w:sz w:val="20"/>
                <w:szCs w:val="20"/>
              </w:rPr>
            </w:pPr>
            <w:r w:rsidRPr="00C45163">
              <w:rPr>
                <w:rFonts w:ascii="仿宋" w:eastAsia="仿宋" w:hAnsi="仿宋" w:cs="Times New Roman"/>
                <w:kern w:val="0"/>
                <w:sz w:val="20"/>
                <w:szCs w:val="20"/>
              </w:rPr>
              <w:t>（2）对</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rsidR="00FA29F0" w:rsidRPr="00A00AEB" w:rsidRDefault="00FA29F0" w:rsidP="003B6204">
            <w:pPr>
              <w:widowControl/>
              <w:rPr>
                <w:rFonts w:ascii="仿宋" w:eastAsia="仿宋" w:hAnsi="仿宋" w:cs="Times New Roman"/>
                <w:kern w:val="0"/>
                <w:sz w:val="20"/>
                <w:szCs w:val="20"/>
              </w:rPr>
            </w:pPr>
            <w:r w:rsidRPr="00C45163">
              <w:rPr>
                <w:rFonts w:ascii="仿宋" w:eastAsia="仿宋" w:hAnsi="仿宋" w:cs="Times New Roman"/>
                <w:kern w:val="0"/>
                <w:sz w:val="20"/>
                <w:szCs w:val="20"/>
              </w:rPr>
              <w:t>（3）在桩基周围对地基进行灌浆处理，加大桩土间摩阻力。</w:t>
            </w:r>
          </w:p>
        </w:tc>
      </w:tr>
      <w:tr w:rsidR="00D16331" w:rsidRPr="00A00AEB" w:rsidTr="003B6204">
        <w:trPr>
          <w:trHeight w:val="810"/>
          <w:tblHeader/>
          <w:jc w:val="center"/>
        </w:trPr>
        <w:tc>
          <w:tcPr>
            <w:tcW w:w="594" w:type="pct"/>
            <w:vMerge w:val="restar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管理因素</w:t>
            </w: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w:t>
            </w:r>
            <w:r w:rsidR="00FA29F0">
              <w:rPr>
                <w:rFonts w:ascii="仿宋" w:eastAsia="仿宋" w:hAnsi="仿宋" w:cs="Times New Roman" w:hint="eastAsia"/>
                <w:sz w:val="20"/>
                <w:szCs w:val="20"/>
              </w:rPr>
              <w:t>7</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检修养护</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桥梁运管单位定期对桥梁结构进行检测维护，尤其需要加强桥头伸缩缝、PVC排水管构件的巡检，对破损的伸缩缝、排水管构件及时进行更换，避免水质污染。</w:t>
            </w:r>
          </w:p>
        </w:tc>
      </w:tr>
      <w:tr w:rsidR="00D16331" w:rsidRPr="00A00AEB" w:rsidTr="003B6204">
        <w:trPr>
          <w:trHeight w:val="270"/>
          <w:tblHeader/>
          <w:jc w:val="center"/>
        </w:trPr>
        <w:tc>
          <w:tcPr>
            <w:tcW w:w="594" w:type="pct"/>
            <w:vMerge/>
            <w:vAlign w:val="center"/>
            <w:hideMark/>
          </w:tcPr>
          <w:p w:rsidR="00D16331" w:rsidRPr="00A00AEB" w:rsidRDefault="00D16331" w:rsidP="003B6204">
            <w:pPr>
              <w:widowControl/>
              <w:jc w:val="center"/>
              <w:rPr>
                <w:rFonts w:ascii="仿宋" w:eastAsia="仿宋" w:hAnsi="仿宋" w:cs="Times New Roman"/>
                <w:kern w:val="0"/>
                <w:sz w:val="20"/>
                <w:szCs w:val="20"/>
              </w:rPr>
            </w:pP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w:t>
            </w:r>
            <w:r w:rsidR="00FA29F0">
              <w:rPr>
                <w:rFonts w:ascii="仿宋" w:eastAsia="仿宋" w:hAnsi="仿宋" w:cs="Times New Roman" w:hint="eastAsia"/>
                <w:sz w:val="20"/>
                <w:szCs w:val="20"/>
              </w:rPr>
              <w:t>8</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应急预案</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完善交通事故类及危化品泄露等应急预案的编制。</w:t>
            </w:r>
          </w:p>
        </w:tc>
      </w:tr>
      <w:tr w:rsidR="00D16331" w:rsidRPr="00A00AEB" w:rsidTr="003B6204">
        <w:trPr>
          <w:trHeight w:val="1113"/>
          <w:tblHeader/>
          <w:jc w:val="center"/>
        </w:trPr>
        <w:tc>
          <w:tcPr>
            <w:tcW w:w="594" w:type="pct"/>
            <w:vMerge w:val="restar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人为因素</w:t>
            </w: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w:t>
            </w:r>
            <w:r w:rsidR="00FA29F0">
              <w:rPr>
                <w:rFonts w:ascii="仿宋" w:eastAsia="仿宋" w:hAnsi="仿宋" w:cs="Times New Roman" w:hint="eastAsia"/>
                <w:sz w:val="20"/>
                <w:szCs w:val="20"/>
              </w:rPr>
              <w:t>9</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D16331" w:rsidRPr="00A00AEB" w:rsidTr="003B6204">
        <w:trPr>
          <w:trHeight w:val="270"/>
          <w:tblHeader/>
          <w:jc w:val="center"/>
        </w:trPr>
        <w:tc>
          <w:tcPr>
            <w:tcW w:w="594" w:type="pct"/>
            <w:vMerge/>
            <w:vAlign w:val="center"/>
            <w:hideMark/>
          </w:tcPr>
          <w:p w:rsidR="00D16331" w:rsidRPr="00A00AEB" w:rsidRDefault="00D16331" w:rsidP="003B6204">
            <w:pPr>
              <w:widowControl/>
              <w:rPr>
                <w:rFonts w:ascii="仿宋" w:eastAsia="仿宋" w:hAnsi="仿宋" w:cs="Times New Roman"/>
                <w:kern w:val="0"/>
                <w:sz w:val="20"/>
                <w:szCs w:val="20"/>
              </w:rPr>
            </w:pP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w:t>
            </w:r>
            <w:r w:rsidR="00FA29F0">
              <w:rPr>
                <w:rFonts w:ascii="仿宋" w:eastAsia="仿宋" w:hAnsi="仿宋" w:cs="Times New Roman" w:hint="eastAsia"/>
                <w:sz w:val="20"/>
                <w:szCs w:val="20"/>
              </w:rPr>
              <w:t>10</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危化品运输</w:t>
            </w:r>
          </w:p>
        </w:tc>
        <w:tc>
          <w:tcPr>
            <w:tcW w:w="3543" w:type="pct"/>
            <w:vMerge/>
            <w:vAlign w:val="center"/>
            <w:hideMark/>
          </w:tcPr>
          <w:p w:rsidR="00D16331" w:rsidRPr="00A00AEB" w:rsidRDefault="00D16331" w:rsidP="003B6204">
            <w:pPr>
              <w:widowControl/>
              <w:rPr>
                <w:rFonts w:ascii="仿宋" w:eastAsia="仿宋" w:hAnsi="仿宋" w:cs="Times New Roman"/>
                <w:kern w:val="0"/>
                <w:sz w:val="20"/>
                <w:szCs w:val="20"/>
              </w:rPr>
            </w:pPr>
          </w:p>
        </w:tc>
      </w:tr>
      <w:tr w:rsidR="00D16331" w:rsidRPr="00A00AEB" w:rsidTr="003B6204">
        <w:trPr>
          <w:trHeight w:val="810"/>
          <w:tblHeader/>
          <w:jc w:val="center"/>
        </w:trPr>
        <w:tc>
          <w:tcPr>
            <w:tcW w:w="594" w:type="pct"/>
            <w:vMerge/>
            <w:vAlign w:val="center"/>
            <w:hideMark/>
          </w:tcPr>
          <w:p w:rsidR="00D16331" w:rsidRPr="00A00AEB" w:rsidRDefault="00D16331" w:rsidP="003B6204">
            <w:pPr>
              <w:widowControl/>
              <w:rPr>
                <w:rFonts w:ascii="仿宋" w:eastAsia="仿宋" w:hAnsi="仿宋" w:cs="Times New Roman"/>
                <w:kern w:val="0"/>
                <w:sz w:val="20"/>
                <w:szCs w:val="20"/>
              </w:rPr>
            </w:pPr>
          </w:p>
        </w:tc>
        <w:tc>
          <w:tcPr>
            <w:tcW w:w="353" w:type="pct"/>
            <w:shd w:val="clear" w:color="auto" w:fill="auto"/>
            <w:vAlign w:val="center"/>
            <w:hideMark/>
          </w:tcPr>
          <w:p w:rsidR="00D16331" w:rsidRPr="00A00AEB" w:rsidRDefault="00D16331" w:rsidP="003B6204">
            <w:pPr>
              <w:jc w:val="center"/>
              <w:rPr>
                <w:rFonts w:ascii="仿宋" w:eastAsia="仿宋" w:hAnsi="仿宋" w:cs="Times New Roman"/>
                <w:sz w:val="20"/>
                <w:szCs w:val="20"/>
              </w:rPr>
            </w:pPr>
            <w:r w:rsidRPr="00A00AEB">
              <w:rPr>
                <w:rFonts w:ascii="仿宋" w:eastAsia="仿宋" w:hAnsi="仿宋" w:cs="Times New Roman" w:hint="eastAsia"/>
                <w:sz w:val="20"/>
                <w:szCs w:val="20"/>
              </w:rPr>
              <w:t>6-1</w:t>
            </w:r>
            <w:r w:rsidR="00FA29F0">
              <w:rPr>
                <w:rFonts w:ascii="仿宋" w:eastAsia="仿宋" w:hAnsi="仿宋" w:cs="Times New Roman" w:hint="eastAsia"/>
                <w:sz w:val="20"/>
                <w:szCs w:val="20"/>
              </w:rPr>
              <w:t>1</w:t>
            </w:r>
          </w:p>
        </w:tc>
        <w:tc>
          <w:tcPr>
            <w:tcW w:w="510" w:type="pct"/>
            <w:shd w:val="clear" w:color="auto" w:fill="auto"/>
            <w:vAlign w:val="center"/>
            <w:hideMark/>
          </w:tcPr>
          <w:p w:rsidR="00D16331" w:rsidRPr="00A00AEB" w:rsidRDefault="00D16331" w:rsidP="003B6204">
            <w:pPr>
              <w:widowControl/>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车辆超载</w:t>
            </w:r>
          </w:p>
        </w:tc>
        <w:tc>
          <w:tcPr>
            <w:tcW w:w="3543" w:type="pct"/>
            <w:shd w:val="clear" w:color="auto" w:fill="auto"/>
            <w:vAlign w:val="center"/>
            <w:hideMark/>
          </w:tcPr>
          <w:p w:rsidR="00D16331" w:rsidRPr="00A00AEB" w:rsidRDefault="00D16331" w:rsidP="003B6204">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3B6204" w:rsidRDefault="003B6204" w:rsidP="003B6204">
      <w:pPr>
        <w:pStyle w:val="10"/>
        <w:ind w:firstLineChars="41" w:firstLine="98"/>
        <w:outlineLvl w:val="9"/>
        <w:rPr>
          <w:rFonts w:ascii="Times New Roman" w:hAnsi="Times New Roman" w:cs="Times New Roman"/>
        </w:rPr>
      </w:pPr>
    </w:p>
    <w:p w:rsidR="00D16331" w:rsidRPr="00A00AEB" w:rsidRDefault="00D16331" w:rsidP="00D16331">
      <w:pPr>
        <w:pStyle w:val="10"/>
        <w:ind w:firstLineChars="41" w:firstLine="98"/>
        <w:outlineLvl w:val="2"/>
        <w:rPr>
          <w:rFonts w:ascii="Times New Roman" w:hAnsi="Times New Roman" w:cs="Times New Roman"/>
        </w:rPr>
      </w:pPr>
      <w:r w:rsidRPr="00A00AEB">
        <w:rPr>
          <w:rFonts w:ascii="Times New Roman" w:hAnsi="Times New Roman" w:cs="Times New Roman"/>
        </w:rPr>
        <w:lastRenderedPageBreak/>
        <w:t>3.2.3</w:t>
      </w:r>
      <w:r w:rsidRPr="00A00AEB">
        <w:rPr>
          <w:rFonts w:ascii="Times New Roman" w:hAnsi="Times New Roman" w:cs="Times New Roman" w:hint="eastAsia"/>
        </w:rPr>
        <w:t>建筑物</w:t>
      </w:r>
      <w:r w:rsidR="00A5639F">
        <w:rPr>
          <w:rFonts w:ascii="Times New Roman" w:hAnsi="Times New Roman" w:cs="Times New Roman" w:hint="eastAsia"/>
        </w:rPr>
        <w:t>风险</w:t>
      </w:r>
      <w:r w:rsidRPr="00A00AEB">
        <w:rPr>
          <w:rFonts w:ascii="Times New Roman" w:hAnsi="Times New Roman" w:cs="Times New Roman" w:hint="eastAsia"/>
        </w:rPr>
        <w:t>控制措施</w:t>
      </w:r>
    </w:p>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1</w:t>
      </w:r>
      <w:r w:rsidRPr="00A00AEB">
        <w:rPr>
          <w:rFonts w:ascii="Times New Roman" w:hAnsi="Times New Roman" w:cs="Times New Roman"/>
        </w:rPr>
        <w:t>）</w:t>
      </w:r>
      <w:r w:rsidRPr="00A00AEB">
        <w:rPr>
          <w:rFonts w:ascii="Times New Roman" w:hAnsi="Times New Roman" w:cs="Times New Roman" w:hint="eastAsia"/>
        </w:rPr>
        <w:t>渠系建筑物</w:t>
      </w:r>
      <w:r w:rsidR="00032D80">
        <w:rPr>
          <w:rFonts w:ascii="Times New Roman" w:hAnsi="Times New Roman" w:cs="Times New Roman" w:hint="eastAsia"/>
        </w:rPr>
        <w:t>风险控制措施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9  </w:t>
      </w:r>
      <w:r w:rsidRPr="00A00AEB">
        <w:t>渠系建筑物</w:t>
      </w:r>
      <w:r w:rsidR="00032D80">
        <w:t>风险控制措施</w:t>
      </w:r>
      <w:r w:rsidRPr="00A00AEB">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853"/>
        <w:gridCol w:w="105"/>
        <w:gridCol w:w="1169"/>
        <w:gridCol w:w="11417"/>
      </w:tblGrid>
      <w:tr w:rsidR="00D16331" w:rsidRPr="00A00AEB" w:rsidTr="00507CA4">
        <w:trPr>
          <w:trHeight w:val="20"/>
          <w:tblHeader/>
        </w:trPr>
        <w:tc>
          <w:tcPr>
            <w:tcW w:w="985" w:type="pct"/>
            <w:gridSpan w:val="4"/>
            <w:vAlign w:val="center"/>
          </w:tcPr>
          <w:p w:rsidR="00D16331" w:rsidRPr="00A00AEB" w:rsidRDefault="00D16331" w:rsidP="008F033C">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风险事件分类</w:t>
            </w:r>
          </w:p>
        </w:tc>
        <w:tc>
          <w:tcPr>
            <w:tcW w:w="4015" w:type="pct"/>
            <w:vMerge w:val="restart"/>
            <w:vAlign w:val="center"/>
          </w:tcPr>
          <w:p w:rsidR="00D16331" w:rsidRPr="00A00AEB" w:rsidRDefault="00032D80" w:rsidP="008F033C">
            <w:pPr>
              <w:pStyle w:val="212124"/>
              <w:spacing w:line="250" w:lineRule="exact"/>
              <w:rPr>
                <w:rFonts w:ascii="仿宋" w:eastAsia="仿宋" w:hAnsi="仿宋" w:cs="Times New Roman"/>
                <w:kern w:val="0"/>
                <w:sz w:val="20"/>
              </w:rPr>
            </w:pPr>
            <w:r>
              <w:rPr>
                <w:rFonts w:ascii="仿宋" w:eastAsia="仿宋" w:hAnsi="仿宋" w:cs="Times New Roman"/>
                <w:kern w:val="0"/>
                <w:sz w:val="20"/>
              </w:rPr>
              <w:t>控制措施</w:t>
            </w:r>
          </w:p>
        </w:tc>
      </w:tr>
      <w:tr w:rsidR="00D16331" w:rsidRPr="00A00AEB" w:rsidTr="00507CA4">
        <w:trPr>
          <w:trHeight w:val="20"/>
          <w:tblHeader/>
        </w:trPr>
        <w:tc>
          <w:tcPr>
            <w:tcW w:w="237"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编号</w:t>
            </w:r>
          </w:p>
        </w:tc>
        <w:tc>
          <w:tcPr>
            <w:tcW w:w="748" w:type="pct"/>
            <w:gridSpan w:val="3"/>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类型</w:t>
            </w:r>
          </w:p>
        </w:tc>
        <w:tc>
          <w:tcPr>
            <w:tcW w:w="4015" w:type="pct"/>
            <w:vMerge/>
            <w:vAlign w:val="center"/>
          </w:tcPr>
          <w:p w:rsidR="00D16331" w:rsidRPr="00A00AEB" w:rsidRDefault="00D16331" w:rsidP="008F033C">
            <w:pPr>
              <w:pStyle w:val="212124"/>
              <w:spacing w:line="250" w:lineRule="exact"/>
              <w:jc w:val="left"/>
              <w:rPr>
                <w:rFonts w:ascii="仿宋" w:eastAsia="仿宋" w:hAnsi="仿宋" w:cs="Times New Roman"/>
                <w:kern w:val="0"/>
                <w:sz w:val="20"/>
              </w:rPr>
            </w:pPr>
          </w:p>
        </w:tc>
      </w:tr>
      <w:tr w:rsidR="00D16331" w:rsidRPr="00A00AEB" w:rsidTr="00507CA4">
        <w:trPr>
          <w:trHeight w:val="20"/>
        </w:trPr>
        <w:tc>
          <w:tcPr>
            <w:tcW w:w="237" w:type="pct"/>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1</w:t>
            </w:r>
          </w:p>
        </w:tc>
        <w:tc>
          <w:tcPr>
            <w:tcW w:w="337" w:type="pct"/>
            <w:gridSpan w:val="2"/>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建筑物地基失稳</w:t>
            </w: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地基承载能力不足</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（1）首先在距建筑物外轮廓边界约2m的周边采用钻孔方式垂直植入树根桩，间距1～2m，分两序间隔施工；</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（3）树根桩桩底高程根据地基条件，一般插入承载能力较高地层1～2m。</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37" w:type="pct"/>
            <w:gridSpan w:val="2"/>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填土地基边坡失稳所致</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（1）变形体顶沿滑裂面进行封闭防渗处理；</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（2）沿变形体下缘设置排水反滤体；</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（3）当填土地基外侧临河侧，边坡失稳系水流掏刷所致，采用抛石或铅丝石笼固脚，抛石范围为整个掏刷区域；</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715E41">
              <w:rPr>
                <w:rFonts w:ascii="仿宋" w:eastAsia="仿宋" w:hAnsi="仿宋" w:cs="Times New Roman"/>
                <w:kern w:val="0"/>
                <w:sz w:val="20"/>
              </w:rPr>
              <w:t>；</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（5）变形体外露区域采用防水膜覆盖。</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37" w:type="pct"/>
            <w:gridSpan w:val="2"/>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集中渗漏导致地基土水土流失</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（1）在集中渗漏出口设置压浸平台，防止水土流失；</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（2）迅速查明渗漏通道；</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（3）靠近渗漏通道入口处（靠近迎水侧、建筑物结构缝、贯穿性裂缝）采用粘土、土工膜封闭渗源</w:t>
            </w:r>
            <w:r w:rsidR="00715E41">
              <w:rPr>
                <w:rFonts w:ascii="仿宋" w:eastAsia="仿宋" w:hAnsi="仿宋" w:cs="Times New Roman"/>
                <w:kern w:val="0"/>
                <w:sz w:val="20"/>
              </w:rPr>
              <w:t>；</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（4）采用植入树根桩方式进行地基加固处理。</w:t>
            </w:r>
          </w:p>
        </w:tc>
      </w:tr>
      <w:tr w:rsidR="00D16331" w:rsidRPr="00A00AEB" w:rsidTr="00507CA4">
        <w:trPr>
          <w:trHeight w:val="20"/>
        </w:trPr>
        <w:tc>
          <w:tcPr>
            <w:tcW w:w="237" w:type="pct"/>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2</w:t>
            </w:r>
          </w:p>
        </w:tc>
        <w:tc>
          <w:tcPr>
            <w:tcW w:w="337" w:type="pct"/>
            <w:gridSpan w:val="2"/>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建筑物抗滑失稳</w:t>
            </w: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有效重量减少</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（1）修复结构缝止水和土工膜，防止渗漏；</w:t>
            </w:r>
          </w:p>
          <w:p w:rsidR="00D16331" w:rsidRPr="00A00AEB" w:rsidRDefault="00D16331">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（2）在周边设置排水减压</w:t>
            </w:r>
            <w:r w:rsidR="00A3072B">
              <w:rPr>
                <w:rFonts w:ascii="仿宋" w:eastAsia="仿宋" w:hAnsi="仿宋" w:cs="Times New Roman" w:hint="eastAsia"/>
                <w:kern w:val="0"/>
                <w:sz w:val="20"/>
              </w:rPr>
              <w:t>井</w:t>
            </w:r>
            <w:r w:rsidRPr="00A00AEB">
              <w:rPr>
                <w:rFonts w:ascii="仿宋" w:eastAsia="仿宋" w:hAnsi="仿宋" w:cs="Times New Roman"/>
                <w:kern w:val="0"/>
                <w:sz w:val="20"/>
              </w:rPr>
              <w:t>降低基底扬压力，降水</w:t>
            </w:r>
            <w:r w:rsidR="00A3072B">
              <w:rPr>
                <w:rFonts w:ascii="仿宋" w:eastAsia="仿宋" w:hAnsi="仿宋" w:cs="Times New Roman" w:hint="eastAsia"/>
                <w:kern w:val="0"/>
                <w:sz w:val="20"/>
              </w:rPr>
              <w:t>井</w:t>
            </w:r>
            <w:r w:rsidRPr="00A00AEB">
              <w:rPr>
                <w:rFonts w:ascii="仿宋" w:eastAsia="仿宋" w:hAnsi="仿宋" w:cs="Times New Roman"/>
                <w:kern w:val="0"/>
                <w:sz w:val="20"/>
              </w:rPr>
              <w:t>内置排水反滤装置，</w:t>
            </w:r>
            <w:r w:rsidR="00A3072B">
              <w:rPr>
                <w:rFonts w:ascii="仿宋" w:eastAsia="仿宋" w:hAnsi="仿宋" w:cs="Times New Roman" w:hint="eastAsia"/>
                <w:kern w:val="0"/>
                <w:sz w:val="20"/>
              </w:rPr>
              <w:t>井</w:t>
            </w:r>
            <w:r w:rsidRPr="00A00AEB">
              <w:rPr>
                <w:rFonts w:ascii="仿宋" w:eastAsia="仿宋" w:hAnsi="仿宋" w:cs="Times New Roman"/>
                <w:kern w:val="0"/>
                <w:sz w:val="20"/>
              </w:rPr>
              <w:t>深根据地层条件确定。</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37" w:type="pct"/>
            <w:gridSpan w:val="2"/>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滑动力增加</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（1）设置临时支撑或采用其他平压方式，先控制墙体滑移变形；</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（2）疏通或增设排水减压孔，孔内采取反滤措施；</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（3）有条件时可适当降低建筑物外侧填土高度；</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37" w:type="pct"/>
            <w:gridSpan w:val="2"/>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11"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摩擦系数不足</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（1）设置临时支撑或采用其他平压方式，先控制墙体滑移变形；</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（3）孔内植入钢筋束（3～5根Φ40）；</w:t>
            </w:r>
          </w:p>
          <w:p w:rsidR="00D16331" w:rsidRPr="00A00AEB" w:rsidRDefault="00D16331" w:rsidP="008A49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（4）采用C50高标号细石混凝土填充。</w:t>
            </w:r>
          </w:p>
        </w:tc>
      </w:tr>
      <w:tr w:rsidR="00D16331" w:rsidRPr="00A00AEB" w:rsidTr="00507CA4">
        <w:trPr>
          <w:trHeight w:val="20"/>
        </w:trPr>
        <w:tc>
          <w:tcPr>
            <w:tcW w:w="237" w:type="pct"/>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lastRenderedPageBreak/>
              <w:br w:type="page"/>
              <w:t>3</w:t>
            </w:r>
          </w:p>
        </w:tc>
        <w:tc>
          <w:tcPr>
            <w:tcW w:w="337" w:type="pct"/>
            <w:gridSpan w:val="2"/>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建筑物抗浮失稳</w:t>
            </w:r>
          </w:p>
        </w:tc>
        <w:tc>
          <w:tcPr>
            <w:tcW w:w="411" w:type="pct"/>
            <w:vAlign w:val="center"/>
          </w:tcPr>
          <w:p w:rsidR="00D16331" w:rsidRPr="00A00AEB" w:rsidRDefault="00276C35" w:rsidP="00507CA4">
            <w:pPr>
              <w:pStyle w:val="212124"/>
              <w:spacing w:line="250" w:lineRule="exact"/>
              <w:rPr>
                <w:rFonts w:ascii="仿宋" w:eastAsia="仿宋" w:hAnsi="仿宋" w:cs="Times New Roman"/>
                <w:kern w:val="0"/>
                <w:sz w:val="20"/>
              </w:rPr>
            </w:pPr>
            <w:r>
              <w:rPr>
                <w:rFonts w:ascii="仿宋" w:eastAsia="仿宋" w:hAnsi="仿宋" w:cs="Times New Roman" w:hint="eastAsia"/>
                <w:kern w:val="0"/>
                <w:sz w:val="20"/>
              </w:rPr>
              <w:t>闸、挡墙等</w:t>
            </w:r>
          </w:p>
        </w:tc>
        <w:tc>
          <w:tcPr>
            <w:tcW w:w="4015" w:type="pct"/>
            <w:vAlign w:val="center"/>
          </w:tcPr>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1）临时在建筑物上方采用土袋增加压重，稳定上浮变形；</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2）疏通原设计布置的所有排水孔道，使其正常工作；</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3）当地基透水性较强时，对于穿渠建筑物进出口底板可直接增设排水孔，降低扬压力；</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4）对于进出口渐变段底板，在周边设置排水减压</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降低局部区域地下水位，降水</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内置排水反滤装置，</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深根据地层条件确定</w:t>
            </w:r>
            <w:r>
              <w:rPr>
                <w:rFonts w:ascii="仿宋" w:eastAsia="仿宋" w:hAnsi="仿宋" w:cs="Times New Roman"/>
                <w:kern w:val="0"/>
                <w:sz w:val="20"/>
              </w:rPr>
              <w:t>；</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37" w:type="pct"/>
            <w:gridSpan w:val="2"/>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11" w:type="pct"/>
            <w:vAlign w:val="center"/>
          </w:tcPr>
          <w:p w:rsidR="00D16331" w:rsidRPr="00A00AEB" w:rsidRDefault="00276C35" w:rsidP="00507CA4">
            <w:pPr>
              <w:pStyle w:val="212124"/>
              <w:spacing w:line="250" w:lineRule="exact"/>
              <w:rPr>
                <w:rFonts w:ascii="仿宋" w:eastAsia="仿宋" w:hAnsi="仿宋" w:cs="Times New Roman"/>
                <w:kern w:val="0"/>
                <w:sz w:val="20"/>
              </w:rPr>
            </w:pPr>
            <w:r>
              <w:rPr>
                <w:rFonts w:ascii="仿宋" w:eastAsia="仿宋" w:hAnsi="仿宋" w:cs="Times New Roman" w:hint="eastAsia"/>
                <w:kern w:val="0"/>
                <w:sz w:val="20"/>
              </w:rPr>
              <w:t>倒虹吸、涵洞等</w:t>
            </w:r>
          </w:p>
        </w:tc>
        <w:tc>
          <w:tcPr>
            <w:tcW w:w="4015" w:type="pct"/>
            <w:vAlign w:val="center"/>
          </w:tcPr>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1）避免高地下水位期检修；</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2）恢复原设计在建筑物上方的地形条件，稳定上浮变形；</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3）在周边设置排水减压</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降低局部区域地下水位，降水</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内置排水反滤装置，</w:t>
            </w:r>
            <w:r w:rsidR="00A3072B">
              <w:rPr>
                <w:rFonts w:ascii="仿宋" w:eastAsia="仿宋" w:hAnsi="仿宋" w:cs="Times New Roman" w:hint="eastAsia"/>
                <w:kern w:val="0"/>
                <w:sz w:val="20"/>
              </w:rPr>
              <w:t>井</w:t>
            </w:r>
            <w:r w:rsidR="00D16331" w:rsidRPr="00A00AEB">
              <w:rPr>
                <w:rFonts w:ascii="仿宋" w:eastAsia="仿宋" w:hAnsi="仿宋" w:cs="Times New Roman"/>
                <w:kern w:val="0"/>
                <w:sz w:val="20"/>
              </w:rPr>
              <w:t>深根据地层条件确定。</w:t>
            </w:r>
          </w:p>
        </w:tc>
      </w:tr>
      <w:tr w:rsidR="00D16331" w:rsidRPr="00A00AEB" w:rsidTr="00507CA4">
        <w:trPr>
          <w:trHeight w:val="20"/>
        </w:trPr>
        <w:tc>
          <w:tcPr>
            <w:tcW w:w="237"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4</w:t>
            </w:r>
          </w:p>
        </w:tc>
        <w:tc>
          <w:tcPr>
            <w:tcW w:w="748" w:type="pct"/>
            <w:gridSpan w:val="3"/>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建筑物裹头边坡失稳</w:t>
            </w:r>
          </w:p>
        </w:tc>
        <w:tc>
          <w:tcPr>
            <w:tcW w:w="4015" w:type="pct"/>
            <w:vAlign w:val="center"/>
          </w:tcPr>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1）抛石护岸，砂砾石反滤</w:t>
            </w:r>
            <w:r>
              <w:rPr>
                <w:rFonts w:ascii="仿宋" w:eastAsia="仿宋" w:hAnsi="仿宋" w:cs="Times New Roman"/>
                <w:kern w:val="0"/>
                <w:sz w:val="20"/>
              </w:rPr>
              <w:t>；</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hint="eastAsia"/>
                <w:kern w:val="0"/>
                <w:sz w:val="20"/>
              </w:rPr>
              <w:t>①</w:t>
            </w:r>
            <w:r w:rsidRPr="00A00AEB">
              <w:rPr>
                <w:rFonts w:ascii="仿宋" w:eastAsia="仿宋" w:hAnsi="仿宋" w:cs="Times New Roman"/>
                <w:kern w:val="0"/>
                <w:sz w:val="20"/>
              </w:rPr>
              <w:t>水流冲刷区外有渗漏：砂砾排水层+填土或土工袋压脚；</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hint="eastAsia"/>
                <w:kern w:val="0"/>
                <w:sz w:val="20"/>
              </w:rPr>
              <w:t>②</w:t>
            </w:r>
            <w:r w:rsidRPr="00A00AEB">
              <w:rPr>
                <w:rFonts w:ascii="仿宋" w:eastAsia="仿宋" w:hAnsi="仿宋" w:cs="Times New Roman"/>
                <w:kern w:val="0"/>
                <w:sz w:val="20"/>
              </w:rPr>
              <w:t>水流冲刷区外无渗漏：填土或土工袋压脚；</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hint="eastAsia"/>
                <w:kern w:val="0"/>
                <w:sz w:val="20"/>
              </w:rPr>
              <w:t>③</w:t>
            </w:r>
            <w:r w:rsidRPr="00A00AEB">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2）变形体顶沿滑裂面进行封闭防渗处理；</w:t>
            </w:r>
          </w:p>
          <w:p w:rsidR="00D16331" w:rsidRPr="00A00AEB" w:rsidRDefault="00715E41" w:rsidP="008F033C">
            <w:pPr>
              <w:pStyle w:val="212124"/>
              <w:spacing w:line="250" w:lineRule="exact"/>
              <w:jc w:val="left"/>
              <w:rPr>
                <w:rFonts w:ascii="仿宋" w:eastAsia="仿宋" w:hAnsi="仿宋" w:cs="Times New Roman"/>
                <w:kern w:val="0"/>
                <w:sz w:val="20"/>
              </w:rPr>
            </w:pPr>
            <w:r>
              <w:rPr>
                <w:rFonts w:ascii="仿宋" w:eastAsia="仿宋" w:hAnsi="仿宋" w:cs="Times New Roman"/>
                <w:kern w:val="0"/>
                <w:sz w:val="20"/>
              </w:rPr>
              <w:t>（</w:t>
            </w:r>
            <w:r w:rsidR="00D16331" w:rsidRPr="00A00AEB">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D16331" w:rsidRPr="00A00AEB" w:rsidTr="00507CA4">
        <w:trPr>
          <w:trHeight w:val="20"/>
        </w:trPr>
        <w:tc>
          <w:tcPr>
            <w:tcW w:w="237"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5</w:t>
            </w:r>
          </w:p>
        </w:tc>
        <w:tc>
          <w:tcPr>
            <w:tcW w:w="748" w:type="pct"/>
            <w:gridSpan w:val="3"/>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槽墩、裹头冲刷</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（1）关闭输水建筑物上游进口控制或节制闸，随时监控闸前渠道水位变化情况；</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（2）输水建筑物上游渠道第一个退水闸根据节制闸闸前水位变化配合开启，以保持渠道水位基本稳定为原则；</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（3）采用大体积料物，大块石、石袋、石笼等及时护岸，保持河岸稳定，以免河岸冲刷危及输水建筑物进出口安全；</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D16331" w:rsidRPr="00A00AEB" w:rsidTr="00507CA4">
        <w:trPr>
          <w:trHeight w:val="20"/>
        </w:trPr>
        <w:tc>
          <w:tcPr>
            <w:tcW w:w="237"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6</w:t>
            </w:r>
          </w:p>
        </w:tc>
        <w:tc>
          <w:tcPr>
            <w:tcW w:w="748" w:type="pct"/>
            <w:gridSpan w:val="3"/>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hint="eastAsia"/>
                <w:kern w:val="0"/>
                <w:sz w:val="20"/>
              </w:rPr>
              <w:t>槽身、</w:t>
            </w:r>
            <w:r w:rsidRPr="00A00AEB">
              <w:rPr>
                <w:rFonts w:ascii="仿宋" w:eastAsia="仿宋" w:hAnsi="仿宋" w:cs="Times New Roman"/>
                <w:kern w:val="0"/>
                <w:sz w:val="20"/>
              </w:rPr>
              <w:t>槽墩撞击破坏</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（1）关闭输水建筑物上游进口控制或节制闸，随时监控闸前渠道水位变化情况；</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（2）输水建筑物上游渠道第一个退水闸根据节制闸闸前水位变化配合开启，以保持渠道水位基本稳定为原则；</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（3）在确保下游渠道安全的条件下尽快排空渡槽；</w:t>
            </w:r>
          </w:p>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（4）</w:t>
            </w:r>
            <w:r w:rsidRPr="00A00AEB">
              <w:rPr>
                <w:rFonts w:ascii="仿宋" w:eastAsia="仿宋" w:hAnsi="仿宋" w:cs="Times New Roman" w:hint="eastAsia"/>
                <w:kern w:val="0"/>
                <w:sz w:val="20"/>
              </w:rPr>
              <w:t>槽身、</w:t>
            </w:r>
            <w:r w:rsidRPr="00A00AEB">
              <w:rPr>
                <w:rFonts w:ascii="仿宋" w:eastAsia="仿宋" w:hAnsi="仿宋" w:cs="Times New Roman"/>
                <w:kern w:val="0"/>
                <w:sz w:val="20"/>
              </w:rPr>
              <w:t>槽墩修复需要进行专门研究。</w:t>
            </w:r>
          </w:p>
        </w:tc>
      </w:tr>
      <w:tr w:rsidR="00D16331" w:rsidRPr="00A00AEB" w:rsidTr="00507CA4">
        <w:trPr>
          <w:trHeight w:val="20"/>
        </w:trPr>
        <w:tc>
          <w:tcPr>
            <w:tcW w:w="237" w:type="pct"/>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br w:type="page"/>
              <w:t>7</w:t>
            </w:r>
          </w:p>
        </w:tc>
        <w:tc>
          <w:tcPr>
            <w:tcW w:w="300" w:type="pct"/>
            <w:vMerge w:val="restar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结构</w:t>
            </w:r>
          </w:p>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破坏</w:t>
            </w:r>
          </w:p>
        </w:tc>
        <w:tc>
          <w:tcPr>
            <w:tcW w:w="448" w:type="pct"/>
            <w:gridSpan w:val="2"/>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输水通道、排架</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需要中断相关输水通道输水，减载或设置支撑除险，然后研究加固方案</w:t>
            </w:r>
            <w:r w:rsidR="00176D3A">
              <w:rPr>
                <w:rFonts w:ascii="仿宋" w:eastAsia="仿宋" w:hAnsi="仿宋" w:cs="Times New Roman"/>
                <w:kern w:val="0"/>
                <w:sz w:val="20"/>
              </w:rPr>
              <w:t>。</w:t>
            </w:r>
          </w:p>
        </w:tc>
      </w:tr>
      <w:tr w:rsidR="00D16331" w:rsidRPr="00A00AEB" w:rsidTr="00507CA4">
        <w:trPr>
          <w:trHeight w:val="20"/>
        </w:trPr>
        <w:tc>
          <w:tcPr>
            <w:tcW w:w="237"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300" w:type="pct"/>
            <w:vMerge/>
            <w:vAlign w:val="center"/>
          </w:tcPr>
          <w:p w:rsidR="00D16331" w:rsidRPr="00A00AEB" w:rsidRDefault="00D16331" w:rsidP="00507CA4">
            <w:pPr>
              <w:pStyle w:val="212124"/>
              <w:spacing w:line="250" w:lineRule="exact"/>
              <w:rPr>
                <w:rFonts w:ascii="仿宋" w:eastAsia="仿宋" w:hAnsi="仿宋" w:cs="Times New Roman"/>
                <w:kern w:val="0"/>
                <w:sz w:val="20"/>
              </w:rPr>
            </w:pPr>
          </w:p>
        </w:tc>
        <w:tc>
          <w:tcPr>
            <w:tcW w:w="448" w:type="pct"/>
            <w:gridSpan w:val="2"/>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其他</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先减载或设置支撑除险，然后研究加固方案</w:t>
            </w:r>
            <w:r w:rsidR="00176D3A">
              <w:rPr>
                <w:rFonts w:ascii="仿宋" w:eastAsia="仿宋" w:hAnsi="仿宋" w:cs="Times New Roman"/>
                <w:kern w:val="0"/>
                <w:sz w:val="20"/>
              </w:rPr>
              <w:t>。</w:t>
            </w:r>
          </w:p>
        </w:tc>
      </w:tr>
      <w:tr w:rsidR="00D16331" w:rsidRPr="00A00AEB" w:rsidTr="00507CA4">
        <w:trPr>
          <w:trHeight w:val="20"/>
        </w:trPr>
        <w:tc>
          <w:tcPr>
            <w:tcW w:w="237" w:type="pct"/>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8</w:t>
            </w:r>
          </w:p>
        </w:tc>
        <w:tc>
          <w:tcPr>
            <w:tcW w:w="748" w:type="pct"/>
            <w:gridSpan w:val="3"/>
            <w:vAlign w:val="center"/>
          </w:tcPr>
          <w:p w:rsidR="00D16331" w:rsidRPr="00A00AEB" w:rsidRDefault="00D16331" w:rsidP="00507CA4">
            <w:pPr>
              <w:pStyle w:val="212124"/>
              <w:spacing w:line="250" w:lineRule="exact"/>
              <w:rPr>
                <w:rFonts w:ascii="仿宋" w:eastAsia="仿宋" w:hAnsi="仿宋" w:cs="Times New Roman"/>
                <w:kern w:val="0"/>
                <w:sz w:val="20"/>
              </w:rPr>
            </w:pPr>
            <w:r w:rsidRPr="00A00AEB">
              <w:rPr>
                <w:rFonts w:ascii="仿宋" w:eastAsia="仿宋" w:hAnsi="仿宋" w:cs="Times New Roman"/>
                <w:kern w:val="0"/>
                <w:sz w:val="20"/>
              </w:rPr>
              <w:t>过流能力减小</w:t>
            </w:r>
          </w:p>
        </w:tc>
        <w:tc>
          <w:tcPr>
            <w:tcW w:w="4015" w:type="pct"/>
            <w:vAlign w:val="center"/>
          </w:tcPr>
          <w:p w:rsidR="00D16331" w:rsidRPr="00A00AEB" w:rsidRDefault="00D16331" w:rsidP="008F033C">
            <w:pPr>
              <w:pStyle w:val="212124"/>
              <w:spacing w:line="250" w:lineRule="exact"/>
              <w:jc w:val="left"/>
              <w:rPr>
                <w:rFonts w:ascii="仿宋" w:eastAsia="仿宋" w:hAnsi="仿宋" w:cs="Times New Roman"/>
                <w:kern w:val="0"/>
                <w:sz w:val="20"/>
              </w:rPr>
            </w:pPr>
            <w:r w:rsidRPr="00A00AEB">
              <w:rPr>
                <w:rFonts w:ascii="仿宋" w:eastAsia="仿宋" w:hAnsi="仿宋" w:cs="Times New Roman"/>
                <w:kern w:val="0"/>
                <w:sz w:val="20"/>
              </w:rPr>
              <w:t>配合调度运行，增大其他闸门开度或抬高运行水位</w:t>
            </w:r>
            <w:r w:rsidR="00176D3A">
              <w:rPr>
                <w:rFonts w:ascii="仿宋" w:eastAsia="仿宋" w:hAnsi="仿宋" w:cs="Times New Roman"/>
                <w:kern w:val="0"/>
                <w:sz w:val="20"/>
              </w:rPr>
              <w:t>。</w:t>
            </w:r>
          </w:p>
        </w:tc>
      </w:tr>
    </w:tbl>
    <w:p w:rsidR="00D16331" w:rsidRPr="00A00AEB" w:rsidRDefault="00D16331" w:rsidP="00D16331">
      <w:pPr>
        <w:pStyle w:val="10"/>
        <w:ind w:firstLine="240"/>
        <w:outlineLvl w:val="9"/>
        <w:rPr>
          <w:rFonts w:ascii="Times New Roman" w:hAnsi="Times New Roman" w:cs="Times New Roman"/>
        </w:rPr>
      </w:pPr>
      <w:r w:rsidRPr="00A00AEB">
        <w:rPr>
          <w:rFonts w:ascii="Times New Roman" w:hAnsi="Times New Roman" w:cs="Times New Roman"/>
        </w:rPr>
        <w:br w:type="column"/>
      </w:r>
      <w:r w:rsidRPr="00A00AEB">
        <w:rPr>
          <w:rFonts w:ascii="Times New Roman" w:hAnsi="Times New Roman" w:cs="Times New Roman" w:hint="eastAsia"/>
        </w:rPr>
        <w:lastRenderedPageBreak/>
        <w:t>（</w:t>
      </w:r>
      <w:r w:rsidRPr="00A00AEB">
        <w:rPr>
          <w:rFonts w:ascii="Times New Roman" w:hAnsi="Times New Roman" w:cs="Times New Roman" w:hint="eastAsia"/>
        </w:rPr>
        <w:t>2</w:t>
      </w:r>
      <w:r w:rsidRPr="00A00AEB">
        <w:rPr>
          <w:rFonts w:ascii="Times New Roman" w:hAnsi="Times New Roman" w:cs="Times New Roman" w:hint="eastAsia"/>
        </w:rPr>
        <w:t>）跨、穿渠建筑物</w:t>
      </w:r>
      <w:r w:rsidR="00032D80">
        <w:rPr>
          <w:rFonts w:ascii="Times New Roman" w:hAnsi="Times New Roman" w:cs="Times New Roman" w:hint="eastAsia"/>
        </w:rPr>
        <w:t>风险控制措施</w:t>
      </w:r>
    </w:p>
    <w:p w:rsidR="00D16331" w:rsidRPr="00A00AEB" w:rsidRDefault="00D16331" w:rsidP="00063110">
      <w:pPr>
        <w:pStyle w:val="10"/>
        <w:ind w:firstLine="240"/>
        <w:jc w:val="center"/>
        <w:outlineLvl w:val="9"/>
      </w:pPr>
      <w:r w:rsidRPr="00A00AEB">
        <w:t>表3.2-</w:t>
      </w:r>
      <w:r w:rsidR="005F476C" w:rsidRPr="00A00AEB">
        <w:rPr>
          <w:rFonts w:hint="eastAsia"/>
        </w:rPr>
        <w:t xml:space="preserve">10  </w:t>
      </w:r>
      <w:r w:rsidRPr="00A00AEB">
        <w:t>跨、穿渠建筑物（包括排水建筑物、其他穿越交叉及跨渠桥梁、下穿通道等）</w:t>
      </w:r>
      <w:r w:rsidR="00032D80">
        <w:t>风险控制措施</w:t>
      </w:r>
      <w:r w:rsidRPr="00A00AEB">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2127"/>
        <w:gridCol w:w="11417"/>
      </w:tblGrid>
      <w:tr w:rsidR="00D16331" w:rsidRPr="00A00AEB" w:rsidTr="00D03C0B">
        <w:trPr>
          <w:tblHeade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编号</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风险事件分类</w:t>
            </w:r>
          </w:p>
        </w:tc>
        <w:tc>
          <w:tcPr>
            <w:tcW w:w="4015" w:type="pct"/>
            <w:vAlign w:val="center"/>
          </w:tcPr>
          <w:p w:rsidR="00D16331" w:rsidRPr="00A00AEB" w:rsidRDefault="00032D80" w:rsidP="00D03C0B">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1</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桩基沉降变形导致跨渠建筑物整体失稳</w:t>
            </w:r>
          </w:p>
        </w:tc>
        <w:tc>
          <w:tcPr>
            <w:tcW w:w="4015" w:type="pct"/>
            <w:vAlign w:val="center"/>
          </w:tcPr>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（1）先减载或设置支撑除险；</w:t>
            </w:r>
          </w:p>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（2）采用小型围堰，在渠道输水条件下，在槽墩周围形成局部静水环境；</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（3）在桩基周围对地基进行灌浆处理，加大桩土间摩阻力。</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2</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跨渠建筑物构件破坏</w:t>
            </w:r>
          </w:p>
        </w:tc>
        <w:tc>
          <w:tcPr>
            <w:tcW w:w="4015" w:type="pct"/>
            <w:vAlign w:val="center"/>
          </w:tcPr>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先减载或设置支撑除险，然后研究加固方案</w:t>
            </w:r>
            <w:r w:rsidR="00176D3A">
              <w:rPr>
                <w:rFonts w:ascii="仿宋" w:eastAsia="仿宋" w:hAnsi="仿宋" w:cs="Times New Roman" w:hint="eastAsia"/>
                <w:kern w:val="0"/>
                <w:sz w:val="20"/>
                <w:szCs w:val="20"/>
              </w:rPr>
              <w:t>。</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3</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渠渠交叉渡槽淤堵或下游过水不畅导致外水入渠</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（2）在洪水期间应加强渠道沿线天然河流水流状态的巡查，随时打捞聚集在渡槽进口处的漂浮物；</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（3）疏通排洪通道，降低局部区域洪水位；</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（4）加高排水渡槽上下游的防洪堤，排水渡槽下部渠坡采用混凝土硬化处理，加强坡面防护；</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（5）加强汛期水位监测，当洪量较大、水位上涨过快时，可采取临时抽排措施进行紧急处理。</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4</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穿渠建筑物地基沉降导致整体失稳</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（1）配合调度运行，降低上部渠道的运行水位，必要时中断输水；</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（2）采取灌浆、打围护桩等工程措施对地基进行加固处理。</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5</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穿渠建筑物构件破坏</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先降低上部渠道的运行水位，必要时中断输水，然后研究加固方案</w:t>
            </w:r>
            <w:r w:rsidR="00176D3A">
              <w:rPr>
                <w:rFonts w:ascii="仿宋" w:eastAsia="仿宋" w:hAnsi="仿宋" w:cs="Times New Roman" w:hint="eastAsia"/>
                <w:kern w:val="0"/>
                <w:sz w:val="20"/>
              </w:rPr>
              <w:t>。</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6</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穿渠建筑物渗漏导致上部渠基破坏</w:t>
            </w:r>
          </w:p>
        </w:tc>
        <w:tc>
          <w:tcPr>
            <w:tcW w:w="4015" w:type="pct"/>
            <w:vAlign w:val="center"/>
          </w:tcPr>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（1）对下穿建筑物结构缝进行临时灌浆处理；</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（2）采用灌浆、植入树根桩等方式对渠基进行加固。</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br w:type="page"/>
              <w:t>7</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排水（过水）涵管淤堵或下游排水（过水）不畅导致洪水浸泡渠坡</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（1）采用块石、编织土袋等抢险物资对渠堤外坡进行防护，防止因洪水浸泡导致渠坡失稳；</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（2）疏通排洪通道，降低局部区域洪水位；</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④钢丝绳中部安装一定重量的带有爪牙或钢丝刷钢丝网；⑤在进出口两端适当位置，利用绞车来回拉动钢丝绳，挠动淤积物，使其通过流水带出排洪涵管</w:t>
            </w:r>
            <w:r w:rsidR="00176D3A">
              <w:rPr>
                <w:rFonts w:ascii="仿宋" w:eastAsia="仿宋" w:hAnsi="仿宋" w:cs="Times New Roman" w:hint="eastAsia"/>
                <w:kern w:val="0"/>
                <w:sz w:val="20"/>
              </w:rPr>
              <w:t>；</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11</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油气管道泄漏爆炸</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根据爆炸对输水渠道造成的后果采取相应紧急处理措施，必要时立即中断总干渠输水</w:t>
            </w:r>
            <w:r w:rsidR="00176D3A">
              <w:rPr>
                <w:rFonts w:ascii="仿宋" w:eastAsia="仿宋" w:hAnsi="仿宋" w:cs="Times New Roman" w:hint="eastAsia"/>
                <w:kern w:val="0"/>
                <w:sz w:val="20"/>
              </w:rPr>
              <w:t>。</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12</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车辆超载、基础沉降导致衬砌板破坏</w:t>
            </w:r>
          </w:p>
        </w:tc>
        <w:tc>
          <w:tcPr>
            <w:tcW w:w="4015" w:type="pct"/>
            <w:vAlign w:val="center"/>
          </w:tcPr>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w:t>
            </w:r>
            <w:r w:rsidR="00FA29F0">
              <w:rPr>
                <w:rFonts w:ascii="仿宋" w:eastAsia="仿宋" w:hAnsi="仿宋" w:cs="Times New Roman" w:hint="eastAsia"/>
                <w:kern w:val="0"/>
                <w:sz w:val="20"/>
                <w:szCs w:val="20"/>
              </w:rPr>
              <w:t>严禁</w:t>
            </w:r>
            <w:r w:rsidRPr="00A00AEB">
              <w:rPr>
                <w:rFonts w:ascii="仿宋" w:eastAsia="仿宋" w:hAnsi="仿宋" w:cs="Times New Roman" w:hint="eastAsia"/>
                <w:kern w:val="0"/>
                <w:sz w:val="20"/>
                <w:szCs w:val="20"/>
              </w:rPr>
              <w:t>跨渠桥梁</w:t>
            </w:r>
            <w:r w:rsidR="00FA29F0">
              <w:rPr>
                <w:rFonts w:ascii="仿宋" w:eastAsia="仿宋" w:hAnsi="仿宋" w:cs="Times New Roman" w:hint="eastAsia"/>
                <w:kern w:val="0"/>
                <w:sz w:val="20"/>
                <w:szCs w:val="20"/>
              </w:rPr>
              <w:t>超载</w:t>
            </w:r>
            <w:r w:rsidRPr="00A00AEB">
              <w:rPr>
                <w:rFonts w:ascii="仿宋" w:eastAsia="仿宋" w:hAnsi="仿宋" w:cs="Times New Roman" w:hint="eastAsia"/>
                <w:kern w:val="0"/>
                <w:sz w:val="20"/>
                <w:szCs w:val="20"/>
              </w:rPr>
              <w:t>；</w:t>
            </w:r>
          </w:p>
          <w:p w:rsidR="00D16331" w:rsidRPr="00A00AEB" w:rsidRDefault="00D16331" w:rsidP="00D03C0B">
            <w:pPr>
              <w:widowControl/>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（2）采用小型围堰，在渠道输水条件下，在桥墩周围形成局部静水环境；</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（3）在桩基周围对地基进行灌浆处理，加大桩土间摩阻力；</w:t>
            </w:r>
          </w:p>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（4）采用水下浇筑模袋混凝土和不分散混凝土局部修复衬砌板及防排水系统，或待总干渠停水检修期间统筹考虑，按照原设计结构及标准恢复或加固。</w:t>
            </w:r>
          </w:p>
        </w:tc>
      </w:tr>
      <w:tr w:rsidR="00D16331" w:rsidRPr="00A00AEB" w:rsidTr="00D03C0B">
        <w:trPr>
          <w:jc w:val="center"/>
        </w:trPr>
        <w:tc>
          <w:tcPr>
            <w:tcW w:w="237" w:type="pct"/>
            <w:vAlign w:val="center"/>
          </w:tcPr>
          <w:p w:rsidR="00D16331" w:rsidRPr="00A00AEB" w:rsidRDefault="00D16331" w:rsidP="00D03C0B">
            <w:pPr>
              <w:pStyle w:val="212124"/>
              <w:spacing w:line="220" w:lineRule="exact"/>
              <w:rPr>
                <w:rFonts w:ascii="仿宋" w:eastAsia="仿宋" w:hAnsi="仿宋" w:cs="Times New Roman"/>
                <w:sz w:val="20"/>
              </w:rPr>
            </w:pPr>
            <w:r w:rsidRPr="00A00AEB">
              <w:rPr>
                <w:rFonts w:ascii="仿宋" w:eastAsia="仿宋" w:hAnsi="仿宋" w:cs="Times New Roman" w:hint="eastAsia"/>
                <w:sz w:val="20"/>
              </w:rPr>
              <w:t>1</w:t>
            </w:r>
            <w:r w:rsidR="00980E0D">
              <w:rPr>
                <w:rFonts w:ascii="仿宋" w:eastAsia="仿宋" w:hAnsi="仿宋" w:cs="Times New Roman" w:hint="eastAsia"/>
                <w:sz w:val="20"/>
              </w:rPr>
              <w:t>3</w:t>
            </w:r>
          </w:p>
        </w:tc>
        <w:tc>
          <w:tcPr>
            <w:tcW w:w="748" w:type="pct"/>
            <w:vAlign w:val="center"/>
          </w:tcPr>
          <w:p w:rsidR="00D16331" w:rsidRPr="00A00AEB" w:rsidRDefault="00D16331" w:rsidP="00D03C0B">
            <w:pPr>
              <w:pStyle w:val="212124"/>
              <w:spacing w:line="220" w:lineRule="exact"/>
              <w:rPr>
                <w:rFonts w:ascii="仿宋" w:eastAsia="仿宋" w:hAnsi="仿宋" w:cs="Times New Roman"/>
                <w:kern w:val="0"/>
                <w:sz w:val="20"/>
              </w:rPr>
            </w:pPr>
            <w:r w:rsidRPr="00A00AEB">
              <w:rPr>
                <w:rFonts w:ascii="仿宋" w:eastAsia="仿宋" w:hAnsi="仿宋" w:cs="Times New Roman" w:hint="eastAsia"/>
                <w:kern w:val="0"/>
                <w:sz w:val="20"/>
              </w:rPr>
              <w:t>车辆坠渠</w:t>
            </w:r>
          </w:p>
        </w:tc>
        <w:tc>
          <w:tcPr>
            <w:tcW w:w="4015" w:type="pct"/>
            <w:vAlign w:val="center"/>
          </w:tcPr>
          <w:p w:rsidR="00D16331" w:rsidRPr="00A00AEB" w:rsidRDefault="00D16331" w:rsidP="00D03C0B">
            <w:pPr>
              <w:pStyle w:val="212124"/>
              <w:spacing w:line="220" w:lineRule="exact"/>
              <w:jc w:val="left"/>
              <w:rPr>
                <w:rFonts w:ascii="仿宋" w:eastAsia="仿宋" w:hAnsi="仿宋" w:cs="Times New Roman"/>
                <w:kern w:val="0"/>
                <w:sz w:val="20"/>
              </w:rPr>
            </w:pPr>
            <w:r w:rsidRPr="00A00AEB">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6603A2" w:rsidRPr="00A00AEB" w:rsidRDefault="00012CFE" w:rsidP="002C1E1F">
      <w:pPr>
        <w:jc w:val="left"/>
        <w:outlineLvl w:val="1"/>
        <w:rPr>
          <w:rFonts w:ascii="Times New Roman" w:eastAsia="黑体" w:hAnsi="Times New Roman" w:cs="Times New Roman"/>
          <w:sz w:val="28"/>
          <w:szCs w:val="28"/>
        </w:rPr>
      </w:pPr>
      <w:r w:rsidRPr="00A00AEB">
        <w:rPr>
          <w:rFonts w:ascii="Times New Roman" w:eastAsia="黑体" w:hAnsi="Times New Roman" w:cs="Times New Roman"/>
          <w:sz w:val="24"/>
          <w:szCs w:val="20"/>
        </w:rPr>
        <w:br w:type="column"/>
      </w:r>
      <w:bookmarkStart w:id="31" w:name="_Toc524631065"/>
      <w:r w:rsidR="00962ADA" w:rsidRPr="00A00AEB">
        <w:rPr>
          <w:rFonts w:ascii="Times New Roman" w:eastAsia="黑体" w:hAnsi="Times New Roman" w:cs="Times New Roman"/>
          <w:sz w:val="28"/>
          <w:szCs w:val="28"/>
        </w:rPr>
        <w:lastRenderedPageBreak/>
        <w:t>3</w:t>
      </w:r>
      <w:r w:rsidR="006603A2" w:rsidRPr="00A00AEB">
        <w:rPr>
          <w:rFonts w:ascii="Times New Roman" w:eastAsia="黑体" w:hAnsi="Times New Roman" w:cs="Times New Roman"/>
          <w:sz w:val="28"/>
          <w:szCs w:val="28"/>
        </w:rPr>
        <w:t xml:space="preserve">.3 </w:t>
      </w:r>
      <w:r w:rsidR="006603A2" w:rsidRPr="00A00AEB">
        <w:rPr>
          <w:rFonts w:ascii="Times New Roman" w:eastAsia="黑体" w:hAnsi="Times New Roman" w:cs="Times New Roman"/>
          <w:sz w:val="28"/>
          <w:szCs w:val="28"/>
        </w:rPr>
        <w:t>工程运行调度</w:t>
      </w:r>
      <w:bookmarkEnd w:id="27"/>
      <w:bookmarkEnd w:id="28"/>
      <w:bookmarkEnd w:id="29"/>
      <w:bookmarkEnd w:id="31"/>
    </w:p>
    <w:p w:rsidR="00D16331" w:rsidRPr="00A00AEB" w:rsidRDefault="00D16331" w:rsidP="00D16331">
      <w:pPr>
        <w:pStyle w:val="10"/>
        <w:spacing w:after="0"/>
        <w:ind w:firstLineChars="41" w:firstLine="98"/>
        <w:outlineLvl w:val="2"/>
        <w:rPr>
          <w:rFonts w:ascii="Times New Roman" w:hAnsi="Times New Roman" w:cs="Times New Roman"/>
        </w:rPr>
      </w:pPr>
      <w:r w:rsidRPr="00A00AEB">
        <w:rPr>
          <w:rFonts w:ascii="Times New Roman" w:hAnsi="Times New Roman" w:cs="Times New Roman"/>
        </w:rPr>
        <w:t xml:space="preserve">3.3.1 </w:t>
      </w:r>
      <w:r w:rsidRPr="00A00AEB">
        <w:rPr>
          <w:rFonts w:ascii="Times New Roman" w:hAnsi="Times New Roman" w:cs="Times New Roman"/>
        </w:rPr>
        <w:t>调度运行系统</w:t>
      </w:r>
    </w:p>
    <w:p w:rsidR="00D16331" w:rsidRPr="00A00AEB" w:rsidRDefault="00D16331" w:rsidP="00063110">
      <w:pPr>
        <w:pStyle w:val="10"/>
        <w:ind w:firstLine="240"/>
        <w:jc w:val="center"/>
        <w:outlineLvl w:val="9"/>
      </w:pPr>
      <w:r w:rsidRPr="00A00AEB">
        <w:t>表3.3-1调度运行系统风险事件及风险因子一览表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498"/>
        <w:gridCol w:w="998"/>
        <w:gridCol w:w="998"/>
        <w:gridCol w:w="1573"/>
        <w:gridCol w:w="2372"/>
        <w:gridCol w:w="3455"/>
        <w:gridCol w:w="1553"/>
      </w:tblGrid>
      <w:tr w:rsidR="00D16331" w:rsidRPr="00A00AEB" w:rsidTr="00507CA4">
        <w:trPr>
          <w:cantSplit/>
          <w:trHeight w:val="20"/>
          <w:tblHeader/>
          <w:jc w:val="center"/>
        </w:trPr>
        <w:tc>
          <w:tcPr>
            <w:tcW w:w="623"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建筑物名称</w:t>
            </w:r>
          </w:p>
        </w:tc>
        <w:tc>
          <w:tcPr>
            <w:tcW w:w="527"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桩号</w:t>
            </w:r>
          </w:p>
        </w:tc>
        <w:tc>
          <w:tcPr>
            <w:tcW w:w="351" w:type="pct"/>
            <w:vAlign w:val="center"/>
          </w:tcPr>
          <w:p w:rsidR="00507CA4"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风险</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量值</w:t>
            </w:r>
          </w:p>
        </w:tc>
        <w:tc>
          <w:tcPr>
            <w:tcW w:w="351" w:type="pct"/>
            <w:vAlign w:val="center"/>
          </w:tcPr>
          <w:p w:rsidR="00507CA4"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风险</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事件</w:t>
            </w:r>
          </w:p>
        </w:tc>
        <w:tc>
          <w:tcPr>
            <w:tcW w:w="553"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特征</w:t>
            </w:r>
          </w:p>
        </w:tc>
        <w:tc>
          <w:tcPr>
            <w:tcW w:w="834" w:type="pct"/>
            <w:vAlign w:val="center"/>
          </w:tcPr>
          <w:p w:rsidR="00507CA4"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风险因子类别</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（按可能性排序）</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风险因子细化</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Times New Roman" w:hint="eastAsia"/>
                <w:kern w:val="0"/>
                <w:sz w:val="20"/>
                <w:szCs w:val="20"/>
              </w:rPr>
              <w:t>对应风险预防措施编号</w:t>
            </w:r>
          </w:p>
        </w:tc>
      </w:tr>
      <w:tr w:rsidR="00D16331" w:rsidRPr="00A00AEB" w:rsidTr="00507CA4">
        <w:trPr>
          <w:cantSplit/>
          <w:trHeight w:val="20"/>
          <w:jc w:val="center"/>
        </w:trPr>
        <w:tc>
          <w:tcPr>
            <w:tcW w:w="62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微软雅黑" w:hint="eastAsia"/>
                <w:kern w:val="0"/>
                <w:sz w:val="20"/>
                <w:szCs w:val="20"/>
              </w:rPr>
              <w:t>牤</w:t>
            </w:r>
            <w:r w:rsidRPr="00A00AEB">
              <w:rPr>
                <w:rFonts w:ascii="仿宋" w:eastAsia="仿宋" w:hAnsi="仿宋" w:cs="仿宋_GB2312" w:hint="eastAsia"/>
                <w:kern w:val="0"/>
                <w:sz w:val="20"/>
                <w:szCs w:val="20"/>
              </w:rPr>
              <w:t>牛河南支节制闸</w:t>
            </w:r>
          </w:p>
        </w:tc>
        <w:tc>
          <w:tcPr>
            <w:tcW w:w="527"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r w:rsidRPr="00A00AEB">
              <w:rPr>
                <w:rFonts w:ascii="仿宋" w:eastAsia="仿宋" w:hAnsi="仿宋" w:cs="Times New Roman"/>
                <w:kern w:val="0"/>
                <w:sz w:val="20"/>
                <w:szCs w:val="20"/>
              </w:rPr>
              <w:t>K761+038</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5.1</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无法动作</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正常指令下达后无任何动作</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信号拥挤、外部干扰等造成的数据丢包（无物理中断）</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1</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通信线路中断</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程控交换设备故障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供配电故障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启闭机供配电故障</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2</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计算机网络相关设备（路由器、交换机、服务器等）故障</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3</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液压元件失效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液压主构件异常</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机电故障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压力、液位异常等造成的启闭机电气及控制模块失效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5</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电气元件、传感器故障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闸控系统异常（死机、卡滞）</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6</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非远程状态</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卡阻</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闸门执行指令过程中出现卡阻</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左右开度超差</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异动</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闸门未接收指令自动下滑或开启</w:t>
            </w: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液压主构件破坏</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闸控系统异常（死机、卡滞等）</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6</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误动</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闸门接收错误指令大幅度调整，持续时间短</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数据采集失真</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数据采集失败</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7</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数据采集错误</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运行管理软件故障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调度运行模型误差</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8</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调度运行程序逻辑缺陷</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于家店分水口</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白村分水口</w:t>
            </w:r>
          </w:p>
        </w:tc>
        <w:tc>
          <w:tcPr>
            <w:tcW w:w="527"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r w:rsidRPr="00A00AEB">
              <w:rPr>
                <w:rFonts w:ascii="仿宋" w:eastAsia="仿宋" w:hAnsi="仿宋" w:cs="Times New Roman"/>
                <w:color w:val="000000"/>
                <w:kern w:val="0"/>
                <w:sz w:val="20"/>
                <w:szCs w:val="20"/>
              </w:rPr>
              <w:t>K750+649</w:t>
            </w:r>
          </w:p>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r w:rsidRPr="00A00AEB">
              <w:rPr>
                <w:rFonts w:ascii="仿宋" w:eastAsia="仿宋" w:hAnsi="仿宋" w:cs="Times New Roman"/>
                <w:color w:val="000000"/>
                <w:kern w:val="0"/>
                <w:sz w:val="20"/>
                <w:szCs w:val="20"/>
              </w:rPr>
              <w:t>K762+144</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2.8</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color w:val="000000"/>
                <w:kern w:val="0"/>
                <w:sz w:val="20"/>
                <w:szCs w:val="20"/>
              </w:rPr>
              <w:t>2.8</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无法动作</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正常指令下达后无任何动作</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信号拥挤、外部干扰等造成的数据丢包（无物理中断）</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1</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通信线路中断</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程控交换设备故障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供配电故障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启闭机供配电故障</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2</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计算机网络相关设备（路由器、交换机、服务器等）故障</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3</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液压元件失效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液压主构件异常</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机电故障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压力、液位异常等造成的启闭机电气及控制模块失效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5</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电气元件、传感器故障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闸控系统异常（死机、卡滞）</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6</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非远程状态</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卡阻</w:t>
            </w:r>
          </w:p>
        </w:tc>
        <w:tc>
          <w:tcPr>
            <w:tcW w:w="553"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闸门执行指令过程中出现卡阻</w:t>
            </w: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闸门故障</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异动</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闸门未接收指令自动下滑或开启</w:t>
            </w: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液压主构件破坏</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闸控系统异常（死机、卡滞等）</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6</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误动</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闸门接收错误指令大幅度调整，持续时间短</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数据采集失真</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数据采集失败</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7</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数据采集错误</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运行管理软件故障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调度运行模型误差</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8</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调度运行程序逻辑缺陷</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restart"/>
            <w:vAlign w:val="center"/>
          </w:tcPr>
          <w:p w:rsidR="00D16331" w:rsidRPr="00A00AEB" w:rsidRDefault="00D16331" w:rsidP="003B6204">
            <w:pPr>
              <w:widowControl/>
              <w:spacing w:line="20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滏阳河退水闸</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微软雅黑" w:hint="eastAsia"/>
                <w:kern w:val="0"/>
                <w:sz w:val="20"/>
                <w:szCs w:val="20"/>
              </w:rPr>
              <w:t>牤</w:t>
            </w:r>
            <w:r w:rsidRPr="00A00AEB">
              <w:rPr>
                <w:rFonts w:ascii="仿宋" w:eastAsia="仿宋" w:hAnsi="仿宋" w:cs="仿宋_GB2312" w:hint="eastAsia"/>
                <w:kern w:val="0"/>
                <w:sz w:val="20"/>
                <w:szCs w:val="20"/>
              </w:rPr>
              <w:t>牛河南支退水</w:t>
            </w:r>
            <w:r w:rsidRPr="00A00AEB">
              <w:rPr>
                <w:rFonts w:ascii="仿宋" w:eastAsia="仿宋" w:hAnsi="仿宋" w:cs="Times New Roman" w:hint="eastAsia"/>
                <w:kern w:val="0"/>
                <w:sz w:val="20"/>
                <w:szCs w:val="20"/>
              </w:rPr>
              <w:t>闸</w:t>
            </w:r>
          </w:p>
        </w:tc>
        <w:tc>
          <w:tcPr>
            <w:tcW w:w="527" w:type="pct"/>
            <w:vMerge w:val="restart"/>
            <w:vAlign w:val="center"/>
          </w:tcPr>
          <w:p w:rsidR="00D16331" w:rsidRPr="00A00AEB" w:rsidRDefault="00D16331" w:rsidP="003B6204">
            <w:pPr>
              <w:widowControl/>
              <w:spacing w:line="20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K747+175</w:t>
            </w:r>
          </w:p>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r w:rsidRPr="00A00AEB">
              <w:rPr>
                <w:rFonts w:ascii="仿宋" w:eastAsia="仿宋" w:hAnsi="仿宋" w:cs="Times New Roman"/>
                <w:kern w:val="0"/>
                <w:sz w:val="20"/>
                <w:szCs w:val="20"/>
              </w:rPr>
              <w:t>K760+959</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3.</w:t>
            </w:r>
            <w:r w:rsidR="00302CB6">
              <w:rPr>
                <w:rFonts w:ascii="仿宋" w:eastAsia="仿宋" w:hAnsi="仿宋" w:cs="仿宋_GB2312"/>
                <w:color w:val="000000"/>
                <w:kern w:val="0"/>
                <w:sz w:val="20"/>
                <w:szCs w:val="20"/>
              </w:rPr>
              <w:t>3</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color w:val="000000"/>
                <w:kern w:val="0"/>
                <w:sz w:val="20"/>
                <w:szCs w:val="20"/>
              </w:rPr>
              <w:t>3.</w:t>
            </w:r>
            <w:r w:rsidR="00302CB6">
              <w:rPr>
                <w:rFonts w:ascii="仿宋" w:eastAsia="仿宋" w:hAnsi="仿宋" w:cs="仿宋_GB2312"/>
                <w:color w:val="000000"/>
                <w:kern w:val="0"/>
                <w:sz w:val="20"/>
                <w:szCs w:val="20"/>
              </w:rPr>
              <w:t>3</w:t>
            </w:r>
          </w:p>
        </w:tc>
        <w:tc>
          <w:tcPr>
            <w:tcW w:w="351"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无法关闭</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无法开启</w:t>
            </w:r>
          </w:p>
        </w:tc>
        <w:tc>
          <w:tcPr>
            <w:tcW w:w="553"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开启状态在解除紧急状态后无法关闭</w:t>
            </w:r>
          </w:p>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关闭状态在紧急情况无法开启</w:t>
            </w: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信号拥挤、外部干扰等造成的数据丢包（无物理中断）</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1</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通信线路中断</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Times New Roman"/>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程控交换设备故障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供配电故障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启闭机供配电故障</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2</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通信系统供配电故障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机电故障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启闭机电气及控制模块失效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5</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电气元件、传感器故障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计算机网络相关设备（路由器、交换机、服务器等）故障</w:t>
            </w:r>
          </w:p>
        </w:tc>
        <w:tc>
          <w:tcPr>
            <w:tcW w:w="546"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3</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闸控系统异常（死机、卡滞）</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6</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非远程状态</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金结故障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固卷元件失效</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4</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固卷主构件故障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闸门故障</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数据采集失真</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数据采集失败</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7</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数据采集错误</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运行管理软件故障</w:t>
            </w: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调度运行模型误差</w:t>
            </w:r>
          </w:p>
        </w:tc>
        <w:tc>
          <w:tcPr>
            <w:tcW w:w="546" w:type="pct"/>
            <w:vMerge w:val="restar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7-</w:t>
            </w:r>
            <w:r w:rsidRPr="00A00AEB">
              <w:rPr>
                <w:rFonts w:ascii="仿宋" w:eastAsia="仿宋" w:hAnsi="仿宋" w:cs="仿宋_GB2312"/>
                <w:color w:val="000000"/>
                <w:kern w:val="0"/>
                <w:sz w:val="20"/>
                <w:szCs w:val="20"/>
              </w:rPr>
              <w:t>8</w:t>
            </w:r>
          </w:p>
        </w:tc>
      </w:tr>
      <w:tr w:rsidR="00D16331" w:rsidRPr="00A00AEB" w:rsidTr="00507CA4">
        <w:trPr>
          <w:cantSplit/>
          <w:trHeight w:val="20"/>
          <w:jc w:val="center"/>
        </w:trPr>
        <w:tc>
          <w:tcPr>
            <w:tcW w:w="62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527"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等线"/>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351"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553"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834"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c>
          <w:tcPr>
            <w:tcW w:w="1215" w:type="pct"/>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r w:rsidRPr="00A00AEB">
              <w:rPr>
                <w:rFonts w:ascii="仿宋" w:eastAsia="仿宋" w:hAnsi="仿宋" w:cs="仿宋_GB2312" w:hint="eastAsia"/>
                <w:color w:val="000000"/>
                <w:kern w:val="0"/>
                <w:sz w:val="20"/>
                <w:szCs w:val="20"/>
              </w:rPr>
              <w:t>调度运行程序逻辑缺陷</w:t>
            </w:r>
          </w:p>
        </w:tc>
        <w:tc>
          <w:tcPr>
            <w:tcW w:w="546" w:type="pct"/>
            <w:vMerge/>
            <w:vAlign w:val="center"/>
          </w:tcPr>
          <w:p w:rsidR="00D16331" w:rsidRPr="00A00AEB" w:rsidRDefault="00D16331" w:rsidP="003B6204">
            <w:pPr>
              <w:autoSpaceDE w:val="0"/>
              <w:autoSpaceDN w:val="0"/>
              <w:adjustRightInd w:val="0"/>
              <w:spacing w:line="200" w:lineRule="exact"/>
              <w:jc w:val="center"/>
              <w:rPr>
                <w:rFonts w:ascii="仿宋" w:eastAsia="仿宋" w:hAnsi="仿宋" w:cs="仿宋_GB2312"/>
                <w:color w:val="000000"/>
                <w:kern w:val="0"/>
                <w:sz w:val="20"/>
                <w:szCs w:val="20"/>
              </w:rPr>
            </w:pPr>
          </w:p>
        </w:tc>
      </w:tr>
    </w:tbl>
    <w:p w:rsidR="00D16331" w:rsidRPr="00A00AEB" w:rsidRDefault="00D16331" w:rsidP="00D16331">
      <w:pPr>
        <w:rPr>
          <w:rFonts w:ascii="Times New Roman" w:eastAsia="黑体" w:hAnsi="Times New Roman" w:cs="Times New Roman"/>
          <w:sz w:val="24"/>
          <w:szCs w:val="24"/>
        </w:rPr>
      </w:pPr>
    </w:p>
    <w:p w:rsidR="00D16331" w:rsidRPr="00A00AEB" w:rsidRDefault="00D16331" w:rsidP="00063110">
      <w:pPr>
        <w:pStyle w:val="10"/>
        <w:ind w:firstLine="240"/>
        <w:jc w:val="center"/>
        <w:outlineLvl w:val="9"/>
      </w:pPr>
      <w:r w:rsidRPr="00A00AEB">
        <w:lastRenderedPageBreak/>
        <w:t>表3.3-2调度运行系统</w:t>
      </w:r>
      <w:r w:rsidR="00032D80">
        <w:t>风险预防措施</w:t>
      </w:r>
      <w:r w:rsidRPr="00A00AEB">
        <w:t>一览表</w:t>
      </w:r>
    </w:p>
    <w:tbl>
      <w:tblPr>
        <w:tblStyle w:val="aa"/>
        <w:tblW w:w="5000" w:type="pct"/>
        <w:jc w:val="center"/>
        <w:tblLook w:val="04A0"/>
      </w:tblPr>
      <w:tblGrid>
        <w:gridCol w:w="953"/>
        <w:gridCol w:w="1831"/>
        <w:gridCol w:w="11434"/>
      </w:tblGrid>
      <w:tr w:rsidR="00D16331" w:rsidRPr="00A00AEB" w:rsidTr="003B6204">
        <w:trPr>
          <w:trHeight w:val="20"/>
          <w:tblHeader/>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编号</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风险因子类别</w:t>
            </w:r>
          </w:p>
        </w:tc>
        <w:tc>
          <w:tcPr>
            <w:tcW w:w="4021" w:type="pct"/>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kern w:val="0"/>
                <w:sz w:val="20"/>
                <w:szCs w:val="20"/>
              </w:rPr>
              <w:t>预防措施</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7-1</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通信系统</w:t>
            </w:r>
          </w:p>
        </w:tc>
        <w:tc>
          <w:tcPr>
            <w:tcW w:w="4021" w:type="pct"/>
          </w:tcPr>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（1）在沿线设置通信光缆或通讯线路标识，提醒附近开挖或施工注意；</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（2）根据通信系统运行与维修养护管理办法，定期开展通信线缆、管道巡视检查、检修维护；</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kern w:val="0"/>
                <w:sz w:val="20"/>
                <w:szCs w:val="20"/>
              </w:rPr>
              <w:t>（3）</w:t>
            </w:r>
            <w:r w:rsidRPr="00A00AEB">
              <w:rPr>
                <w:rFonts w:ascii="仿宋" w:eastAsia="仿宋" w:hAnsi="仿宋" w:cs="Times New Roman" w:hint="eastAsia"/>
                <w:sz w:val="20"/>
                <w:szCs w:val="20"/>
              </w:rPr>
              <w:t>及时更换老旧设备；</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（4）加强巡视人员管理培训，定期开展考核与监督检查。</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7-2</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供配电</w:t>
            </w:r>
          </w:p>
        </w:tc>
        <w:tc>
          <w:tcPr>
            <w:tcW w:w="4021" w:type="pct"/>
          </w:tcPr>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（1）根据供配电系统运行维护检修规程，定期开展巡视检查、维护检修；</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（2）定期对运维人员进行安全教育和安全规程考核；</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（3）加强</w:t>
            </w:r>
            <w:r w:rsidRPr="00A00AEB">
              <w:rPr>
                <w:rFonts w:ascii="仿宋" w:eastAsia="仿宋" w:hAnsi="仿宋" w:cs="Times New Roman" w:hint="eastAsia"/>
                <w:kern w:val="0"/>
                <w:sz w:val="20"/>
                <w:szCs w:val="20"/>
              </w:rPr>
              <w:t>重要分水口备用电源配置</w:t>
            </w:r>
            <w:r w:rsidRPr="00A00AEB">
              <w:rPr>
                <w:rFonts w:ascii="仿宋" w:eastAsia="仿宋" w:hAnsi="仿宋" w:cs="Times New Roman" w:hint="eastAsia"/>
                <w:sz w:val="20"/>
                <w:szCs w:val="20"/>
              </w:rPr>
              <w:t>。</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7-3</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计算机网络</w:t>
            </w:r>
          </w:p>
        </w:tc>
        <w:tc>
          <w:tcPr>
            <w:tcW w:w="4021" w:type="pct"/>
          </w:tcPr>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（1）定期对中控室和现地站交换机、路由器设备、服务器等设备进行巡检；</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（2）保持环境清洁、避免鼠害；</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（3）加强避雷设备的管理和检查，雷雨天气前期对避雷设备进行预防检查；</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（4）及时更换老旧设备。</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7-4</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金结</w:t>
            </w:r>
          </w:p>
        </w:tc>
        <w:tc>
          <w:tcPr>
            <w:tcW w:w="4021" w:type="pct"/>
          </w:tcPr>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（1）严格遵循金属结构运行规程、工作手册；</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（2）根据金属结构运行与维修养护管理办法定期开展日常、专项维护、应急维修组织实施；</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（3）执行金属结构报废规定，及时更换老旧设备，加强备品备件管理；</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（4）加强现地人员管理培训，定期开展考核与监督检查；</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（5）检修闸门使用后按规定及时放入门库；</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sz w:val="20"/>
                <w:szCs w:val="20"/>
              </w:rPr>
              <w:t>（6）完善闸门自动纠偏程序和功能。</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7-5</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机电</w:t>
            </w:r>
          </w:p>
        </w:tc>
        <w:tc>
          <w:tcPr>
            <w:tcW w:w="4021" w:type="pct"/>
          </w:tcPr>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（1）严格遵循机电设备运行规程执行机电设备操作；</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（2）根据机电运行与维修养护管理办法定期开展日常、专项维护、应急维修组织实施；</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（3）执行机电设备报废规定，及时更换老旧设备，加强备品备件管理；</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（4）加强现地人员管理培训，定期开展考核与监督检查</w:t>
            </w:r>
            <w:r w:rsidR="00BC2186">
              <w:rPr>
                <w:rFonts w:ascii="仿宋" w:eastAsia="仿宋" w:hAnsi="仿宋" w:cs="Times New Roman" w:hint="eastAsia"/>
                <w:sz w:val="20"/>
                <w:szCs w:val="20"/>
              </w:rPr>
              <w:t>。</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7-6</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闸控系统</w:t>
            </w:r>
          </w:p>
        </w:tc>
        <w:tc>
          <w:tcPr>
            <w:tcW w:w="4021" w:type="pct"/>
          </w:tcPr>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（1）定时巡视检查闸控系统运行状态；</w:t>
            </w:r>
          </w:p>
          <w:p w:rsidR="00D16331" w:rsidRPr="00A00AEB" w:rsidRDefault="00D16331" w:rsidP="008F033C">
            <w:pPr>
              <w:spacing w:line="22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（2）发现状态长时间未更新检查通信网络，及时重启系统</w:t>
            </w:r>
            <w:r w:rsidR="00302CB6">
              <w:rPr>
                <w:rFonts w:ascii="仿宋" w:eastAsia="仿宋" w:hAnsi="仿宋" w:cs="Times New Roman" w:hint="eastAsia"/>
                <w:kern w:val="0"/>
                <w:sz w:val="20"/>
                <w:szCs w:val="20"/>
              </w:rPr>
              <w:t>；</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（3）及时更新、改造、升级闸控系统；</w:t>
            </w:r>
          </w:p>
          <w:p w:rsidR="00D16331" w:rsidRPr="00A00AEB" w:rsidRDefault="00D16331" w:rsidP="008F033C">
            <w:pPr>
              <w:spacing w:line="220" w:lineRule="exact"/>
              <w:rPr>
                <w:rFonts w:ascii="仿宋" w:eastAsia="仿宋" w:hAnsi="仿宋" w:cs="Times New Roman"/>
                <w:sz w:val="20"/>
                <w:szCs w:val="20"/>
              </w:rPr>
            </w:pPr>
            <w:r w:rsidRPr="00A00AEB">
              <w:rPr>
                <w:rFonts w:ascii="仿宋" w:eastAsia="仿宋" w:hAnsi="仿宋" w:cs="Times New Roman" w:hint="eastAsia"/>
                <w:sz w:val="20"/>
                <w:szCs w:val="20"/>
              </w:rPr>
              <w:t>（4）避免同时对不同闸孔进行调节操作。</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7-7</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数据采集</w:t>
            </w:r>
          </w:p>
        </w:tc>
        <w:tc>
          <w:tcPr>
            <w:tcW w:w="4021" w:type="pct"/>
          </w:tcPr>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kern w:val="0"/>
                <w:sz w:val="20"/>
                <w:szCs w:val="20"/>
              </w:rPr>
              <w:t>（</w:t>
            </w:r>
            <w:r w:rsidRPr="008220BF">
              <w:rPr>
                <w:rFonts w:ascii="仿宋" w:eastAsia="仿宋" w:hAnsi="仿宋" w:cs="Times New Roman"/>
                <w:kern w:val="0"/>
                <w:sz w:val="20"/>
                <w:szCs w:val="20"/>
              </w:rPr>
              <w:t>1）对重要节制闸、控制节点增加标准水尺及远程监控设备，便于人工水位观测并与水位自动观测设备进行互校；</w:t>
            </w:r>
          </w:p>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kern w:val="0"/>
                <w:sz w:val="20"/>
                <w:szCs w:val="20"/>
              </w:rPr>
              <w:t>（</w:t>
            </w:r>
            <w:r w:rsidRPr="008220BF">
              <w:rPr>
                <w:rFonts w:ascii="仿宋" w:eastAsia="仿宋" w:hAnsi="仿宋" w:cs="Times New Roman"/>
                <w:kern w:val="0"/>
                <w:sz w:val="20"/>
                <w:szCs w:val="20"/>
              </w:rPr>
              <w:t>2）定期对水位计、流量计、开度仪进行巡视检查、维护和率定；</w:t>
            </w:r>
          </w:p>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kern w:val="0"/>
                <w:sz w:val="20"/>
                <w:szCs w:val="20"/>
              </w:rPr>
              <w:t>（</w:t>
            </w:r>
            <w:r w:rsidRPr="008220BF">
              <w:rPr>
                <w:rFonts w:ascii="仿宋" w:eastAsia="仿宋" w:hAnsi="仿宋" w:cs="Times New Roman"/>
                <w:kern w:val="0"/>
                <w:sz w:val="20"/>
                <w:szCs w:val="20"/>
              </w:rPr>
              <w:t>3）定期</w:t>
            </w:r>
            <w:r w:rsidR="00302CB6" w:rsidRPr="008220BF">
              <w:rPr>
                <w:rFonts w:ascii="仿宋" w:eastAsia="仿宋" w:hAnsi="仿宋" w:cs="Times New Roman" w:hint="eastAsia"/>
                <w:kern w:val="0"/>
                <w:sz w:val="20"/>
                <w:szCs w:val="20"/>
              </w:rPr>
              <w:t>对</w:t>
            </w:r>
            <w:r w:rsidRPr="008220BF">
              <w:rPr>
                <w:rFonts w:ascii="仿宋" w:eastAsia="仿宋" w:hAnsi="仿宋" w:cs="Times New Roman" w:hint="eastAsia"/>
                <w:kern w:val="0"/>
                <w:sz w:val="20"/>
                <w:szCs w:val="20"/>
              </w:rPr>
              <w:t>水位、流量、开度数据进行人工复核，发现数据严重偏差及时上报，通知相关厂家进行技术维修；</w:t>
            </w:r>
          </w:p>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sz w:val="20"/>
                <w:szCs w:val="20"/>
              </w:rPr>
              <w:t>（</w:t>
            </w:r>
            <w:r w:rsidRPr="008220BF">
              <w:rPr>
                <w:rFonts w:ascii="仿宋" w:eastAsia="仿宋" w:hAnsi="仿宋" w:cs="Times New Roman"/>
                <w:sz w:val="20"/>
                <w:szCs w:val="20"/>
              </w:rPr>
              <w:t>4）</w:t>
            </w:r>
            <w:r w:rsidRPr="008220BF">
              <w:rPr>
                <w:rFonts w:ascii="仿宋" w:eastAsia="仿宋" w:hAnsi="仿宋" w:cs="Times New Roman" w:hint="eastAsia"/>
                <w:kern w:val="0"/>
                <w:sz w:val="20"/>
                <w:szCs w:val="20"/>
              </w:rPr>
              <w:t>加强数据采集设备的管理和升级，完善断电数据保存功能；</w:t>
            </w:r>
          </w:p>
          <w:p w:rsidR="00D16331" w:rsidRPr="008220BF" w:rsidRDefault="00D16331" w:rsidP="008F033C">
            <w:pPr>
              <w:spacing w:line="220" w:lineRule="exact"/>
              <w:rPr>
                <w:rFonts w:ascii="仿宋" w:eastAsia="仿宋" w:hAnsi="仿宋" w:cs="Times New Roman"/>
                <w:sz w:val="20"/>
                <w:szCs w:val="20"/>
              </w:rPr>
            </w:pPr>
            <w:r w:rsidRPr="008220BF">
              <w:rPr>
                <w:rFonts w:ascii="仿宋" w:eastAsia="仿宋" w:hAnsi="仿宋" w:cs="Times New Roman" w:hint="eastAsia"/>
                <w:sz w:val="20"/>
                <w:szCs w:val="20"/>
              </w:rPr>
              <w:t>（</w:t>
            </w:r>
            <w:r w:rsidRPr="008220BF">
              <w:rPr>
                <w:rFonts w:ascii="仿宋" w:eastAsia="仿宋" w:hAnsi="仿宋" w:cs="Times New Roman"/>
                <w:sz w:val="20"/>
                <w:szCs w:val="20"/>
              </w:rPr>
              <w:t>5）</w:t>
            </w:r>
            <w:r w:rsidRPr="008220BF">
              <w:rPr>
                <w:rFonts w:ascii="仿宋" w:eastAsia="仿宋" w:hAnsi="仿宋" w:cs="Times New Roman" w:hint="eastAsia"/>
                <w:kern w:val="0"/>
                <w:sz w:val="20"/>
                <w:szCs w:val="20"/>
              </w:rPr>
              <w:t>定期更换干燥剂，保持设备内部干燥。</w:t>
            </w:r>
          </w:p>
        </w:tc>
      </w:tr>
      <w:tr w:rsidR="00D16331" w:rsidRPr="00A00AEB" w:rsidTr="003B6204">
        <w:trPr>
          <w:trHeight w:val="20"/>
          <w:jc w:val="center"/>
        </w:trPr>
        <w:tc>
          <w:tcPr>
            <w:tcW w:w="335"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sz w:val="20"/>
                <w:szCs w:val="20"/>
              </w:rPr>
              <w:t>7-8</w:t>
            </w:r>
          </w:p>
        </w:tc>
        <w:tc>
          <w:tcPr>
            <w:tcW w:w="644" w:type="pct"/>
            <w:vAlign w:val="center"/>
          </w:tcPr>
          <w:p w:rsidR="00D16331" w:rsidRPr="00A00AEB" w:rsidRDefault="00D16331" w:rsidP="008F033C">
            <w:pPr>
              <w:spacing w:line="220" w:lineRule="exact"/>
              <w:jc w:val="center"/>
              <w:rPr>
                <w:rFonts w:ascii="仿宋" w:eastAsia="仿宋" w:hAnsi="仿宋" w:cs="Times New Roman"/>
                <w:sz w:val="20"/>
                <w:szCs w:val="20"/>
              </w:rPr>
            </w:pPr>
            <w:r w:rsidRPr="00A00AEB">
              <w:rPr>
                <w:rFonts w:ascii="仿宋" w:eastAsia="仿宋" w:hAnsi="仿宋" w:cs="Times New Roman" w:hint="eastAsia"/>
                <w:sz w:val="20"/>
                <w:szCs w:val="20"/>
              </w:rPr>
              <w:t>运行管理软件</w:t>
            </w:r>
          </w:p>
        </w:tc>
        <w:tc>
          <w:tcPr>
            <w:tcW w:w="4021" w:type="pct"/>
          </w:tcPr>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kern w:val="0"/>
                <w:sz w:val="20"/>
                <w:szCs w:val="20"/>
              </w:rPr>
              <w:t>（</w:t>
            </w:r>
            <w:r w:rsidRPr="008220BF">
              <w:rPr>
                <w:rFonts w:ascii="仿宋" w:eastAsia="仿宋" w:hAnsi="仿宋" w:cs="Times New Roman"/>
                <w:kern w:val="0"/>
                <w:sz w:val="20"/>
                <w:szCs w:val="20"/>
              </w:rPr>
              <w:t>1）定期对调度运行模型参数进行率定和修正，发现指令决策内容严重偏差及时上报</w:t>
            </w:r>
            <w:r w:rsidR="00302CB6" w:rsidRPr="008220BF">
              <w:rPr>
                <w:rFonts w:ascii="仿宋" w:eastAsia="仿宋" w:hAnsi="仿宋" w:cs="Times New Roman" w:hint="eastAsia"/>
                <w:kern w:val="0"/>
                <w:sz w:val="20"/>
                <w:szCs w:val="20"/>
              </w:rPr>
              <w:t>；</w:t>
            </w:r>
          </w:p>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sz w:val="20"/>
                <w:szCs w:val="20"/>
              </w:rPr>
              <w:t>（</w:t>
            </w:r>
            <w:r w:rsidRPr="008220BF">
              <w:rPr>
                <w:rFonts w:ascii="仿宋" w:eastAsia="仿宋" w:hAnsi="仿宋" w:cs="Times New Roman"/>
                <w:sz w:val="20"/>
                <w:szCs w:val="20"/>
              </w:rPr>
              <w:t>2）</w:t>
            </w:r>
            <w:r w:rsidRPr="008220BF">
              <w:rPr>
                <w:rFonts w:ascii="仿宋" w:eastAsia="仿宋" w:hAnsi="仿宋" w:cs="Times New Roman" w:hint="eastAsia"/>
                <w:kern w:val="0"/>
                <w:sz w:val="20"/>
                <w:szCs w:val="20"/>
              </w:rPr>
              <w:t>定期</w:t>
            </w:r>
            <w:r w:rsidR="00DB62EE" w:rsidRPr="008220BF">
              <w:rPr>
                <w:rFonts w:ascii="仿宋" w:eastAsia="仿宋" w:hAnsi="仿宋" w:cs="Times New Roman" w:hint="eastAsia"/>
                <w:kern w:val="0"/>
                <w:sz w:val="20"/>
                <w:szCs w:val="20"/>
              </w:rPr>
              <w:t>开展</w:t>
            </w:r>
            <w:r w:rsidRPr="008220BF">
              <w:rPr>
                <w:rFonts w:ascii="仿宋" w:eastAsia="仿宋" w:hAnsi="仿宋" w:cs="Times New Roman" w:hint="eastAsia"/>
                <w:kern w:val="0"/>
                <w:sz w:val="20"/>
                <w:szCs w:val="20"/>
              </w:rPr>
              <w:t>常规工况和应急调度模拟，发现指令决策内容严重偏差及时上报；</w:t>
            </w:r>
          </w:p>
          <w:p w:rsidR="00D16331" w:rsidRPr="008220BF" w:rsidRDefault="00D16331" w:rsidP="008F033C">
            <w:pPr>
              <w:spacing w:line="220" w:lineRule="exact"/>
              <w:rPr>
                <w:rFonts w:ascii="仿宋" w:eastAsia="仿宋" w:hAnsi="仿宋" w:cs="Times New Roman"/>
                <w:kern w:val="0"/>
                <w:sz w:val="20"/>
                <w:szCs w:val="20"/>
              </w:rPr>
            </w:pPr>
            <w:r w:rsidRPr="008220BF">
              <w:rPr>
                <w:rFonts w:ascii="仿宋" w:eastAsia="仿宋" w:hAnsi="仿宋" w:cs="Times New Roman" w:hint="eastAsia"/>
                <w:kern w:val="0"/>
                <w:sz w:val="20"/>
                <w:szCs w:val="20"/>
              </w:rPr>
              <w:t>（</w:t>
            </w:r>
            <w:r w:rsidRPr="008220BF">
              <w:rPr>
                <w:rFonts w:ascii="仿宋" w:eastAsia="仿宋" w:hAnsi="仿宋" w:cs="Times New Roman"/>
                <w:kern w:val="0"/>
                <w:sz w:val="20"/>
                <w:szCs w:val="20"/>
              </w:rPr>
              <w:t>3）增加大幅度闸门调整指令决策值班长复核制度；</w:t>
            </w:r>
          </w:p>
          <w:p w:rsidR="00D16331" w:rsidRPr="008220BF" w:rsidRDefault="00D16331" w:rsidP="008F033C">
            <w:pPr>
              <w:spacing w:line="220" w:lineRule="exact"/>
              <w:rPr>
                <w:rFonts w:ascii="仿宋" w:eastAsia="仿宋" w:hAnsi="仿宋" w:cs="Times New Roman"/>
                <w:sz w:val="20"/>
                <w:szCs w:val="20"/>
              </w:rPr>
            </w:pPr>
            <w:r w:rsidRPr="008220BF">
              <w:rPr>
                <w:rFonts w:ascii="仿宋" w:eastAsia="仿宋" w:hAnsi="仿宋" w:cs="Times New Roman" w:hint="eastAsia"/>
                <w:sz w:val="20"/>
                <w:szCs w:val="20"/>
              </w:rPr>
              <w:t>（</w:t>
            </w:r>
            <w:r w:rsidRPr="008220BF">
              <w:rPr>
                <w:rFonts w:ascii="仿宋" w:eastAsia="仿宋" w:hAnsi="仿宋" w:cs="Times New Roman"/>
                <w:sz w:val="20"/>
                <w:szCs w:val="20"/>
              </w:rPr>
              <w:t>4）避免同时对不同闸孔进行调节操作。</w:t>
            </w:r>
          </w:p>
        </w:tc>
      </w:tr>
    </w:tbl>
    <w:p w:rsidR="00D16331" w:rsidRPr="00A00AEB" w:rsidRDefault="00D16331" w:rsidP="00D16331">
      <w:pPr>
        <w:rPr>
          <w:rFonts w:ascii="Times New Roman" w:eastAsia="黑体" w:hAnsi="Times New Roman" w:cs="Times New Roman"/>
          <w:sz w:val="24"/>
          <w:szCs w:val="24"/>
        </w:rPr>
      </w:pPr>
    </w:p>
    <w:p w:rsidR="00D16331" w:rsidRPr="00A00AEB" w:rsidRDefault="00D16331" w:rsidP="00D16331">
      <w:pPr>
        <w:rPr>
          <w:rFonts w:ascii="Times New Roman" w:eastAsia="黑体" w:hAnsi="Times New Roman" w:cs="Times New Roman"/>
          <w:sz w:val="24"/>
          <w:szCs w:val="24"/>
        </w:rPr>
      </w:pPr>
    </w:p>
    <w:p w:rsidR="00D16331" w:rsidRPr="00A00AEB" w:rsidRDefault="00D16331" w:rsidP="00063110">
      <w:pPr>
        <w:pStyle w:val="10"/>
        <w:ind w:firstLine="240"/>
        <w:jc w:val="center"/>
        <w:outlineLvl w:val="9"/>
      </w:pPr>
      <w:r w:rsidRPr="00A00AEB">
        <w:lastRenderedPageBreak/>
        <w:t>表3.3-3调度运行系统</w:t>
      </w:r>
      <w:r w:rsidR="00032D80">
        <w:t>风险控制措施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132"/>
        <w:gridCol w:w="11844"/>
      </w:tblGrid>
      <w:tr w:rsidR="00D16331" w:rsidRPr="00A00AEB" w:rsidTr="00F85F5F">
        <w:trPr>
          <w:trHeight w:val="285"/>
          <w:tblHeader/>
          <w:jc w:val="center"/>
        </w:trPr>
        <w:tc>
          <w:tcPr>
            <w:tcW w:w="437" w:type="pct"/>
            <w:shd w:val="clear" w:color="auto" w:fill="auto"/>
            <w:noWrap/>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建筑物类型</w:t>
            </w:r>
          </w:p>
        </w:tc>
        <w:tc>
          <w:tcPr>
            <w:tcW w:w="398" w:type="pct"/>
            <w:shd w:val="clear" w:color="auto" w:fill="auto"/>
            <w:noWrap/>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风险事件</w:t>
            </w:r>
          </w:p>
        </w:tc>
        <w:tc>
          <w:tcPr>
            <w:tcW w:w="4164" w:type="pct"/>
            <w:shd w:val="clear" w:color="auto" w:fill="auto"/>
            <w:noWrap/>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控制措施</w:t>
            </w:r>
          </w:p>
        </w:tc>
      </w:tr>
      <w:tr w:rsidR="00D16331" w:rsidRPr="00A00AEB" w:rsidTr="00F85F5F">
        <w:trPr>
          <w:trHeight w:val="375"/>
          <w:jc w:val="center"/>
        </w:trPr>
        <w:tc>
          <w:tcPr>
            <w:tcW w:w="437" w:type="pct"/>
            <w:vMerge w:val="restart"/>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节制闸</w:t>
            </w:r>
          </w:p>
        </w:tc>
        <w:tc>
          <w:tcPr>
            <w:tcW w:w="398" w:type="pct"/>
            <w:shd w:val="clear" w:color="auto" w:fill="auto"/>
            <w:noWrap/>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无法动作</w:t>
            </w:r>
          </w:p>
        </w:tc>
        <w:tc>
          <w:tcPr>
            <w:tcW w:w="4164" w:type="pct"/>
            <w:shd w:val="clear" w:color="auto" w:fill="auto"/>
            <w:noWrap/>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w:t>
            </w:r>
            <w:r w:rsidR="00302CB6" w:rsidRPr="00302CB6">
              <w:rPr>
                <w:rFonts w:ascii="仿宋" w:eastAsia="仿宋" w:hAnsi="仿宋" w:cs="Times New Roman" w:hint="eastAsia"/>
                <w:kern w:val="0"/>
                <w:sz w:val="20"/>
                <w:szCs w:val="20"/>
              </w:rPr>
              <w:t>若现地可排除故障，故障修复后按照先现地自动，再现地手动的先后顺序进行现地操作</w:t>
            </w:r>
            <w:r w:rsidRPr="00A00AEB">
              <w:rPr>
                <w:rFonts w:ascii="仿宋" w:eastAsia="仿宋" w:hAnsi="仿宋" w:cs="Times New Roman" w:hint="eastAsia"/>
                <w:kern w:val="0"/>
                <w:sz w:val="20"/>
                <w:szCs w:val="20"/>
              </w:rPr>
              <w:t>；</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（4）若现地不可排除故障，及时通知运维队伍进行处置，按调度应急预案申请调整其他孔闸门开度，保持过流基本不变，并逐级上报情况；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（5）故障恢复后回归至远程控制状态，逐级上报。</w:t>
            </w:r>
          </w:p>
        </w:tc>
      </w:tr>
      <w:tr w:rsidR="00D16331" w:rsidRPr="00A00AEB" w:rsidTr="00F85F5F">
        <w:trPr>
          <w:trHeight w:val="285"/>
          <w:jc w:val="center"/>
        </w:trPr>
        <w:tc>
          <w:tcPr>
            <w:tcW w:w="437" w:type="pct"/>
            <w:vMerge/>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noWrap/>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卡阻</w:t>
            </w:r>
          </w:p>
        </w:tc>
        <w:tc>
          <w:tcPr>
            <w:tcW w:w="4164" w:type="pct"/>
            <w:shd w:val="clear" w:color="auto" w:fill="auto"/>
            <w:noWrap/>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（2）排查闸门卡阻原因，加强水位、流量监测，根据闸门卡阻事件监测信息和预测结果，对可能发生并达到预警程度的影响及恢复时间按规定上报；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（3）对左右开度超差，及时通知闸站值守人员纠偏，按照先现地自动，再现地手动的先后顺序进行现地操作；</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（4）出现闸门金结故障，按调度应急预案申请调整其他孔闸门开度，保持过流基本不变，并逐级上报情况；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（6）故障恢复后回归至远程控制状态，逐级上报。</w:t>
            </w:r>
          </w:p>
        </w:tc>
      </w:tr>
      <w:tr w:rsidR="00D16331" w:rsidRPr="00A00AEB" w:rsidTr="00F85F5F">
        <w:trPr>
          <w:trHeight w:val="285"/>
          <w:jc w:val="center"/>
        </w:trPr>
        <w:tc>
          <w:tcPr>
            <w:tcW w:w="437" w:type="pct"/>
            <w:vMerge/>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noWrap/>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异动</w:t>
            </w:r>
          </w:p>
        </w:tc>
        <w:tc>
          <w:tcPr>
            <w:tcW w:w="4164" w:type="pct"/>
            <w:shd w:val="clear" w:color="auto" w:fill="auto"/>
            <w:noWrap/>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（3）对异动但未卡死闸门，按调度工作要求及流程将闸门恢复至原开度，并逐级上报情况；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（6）故障恢复后回归至远程控制状态，逐级上报。</w:t>
            </w:r>
          </w:p>
        </w:tc>
      </w:tr>
      <w:tr w:rsidR="00D16331" w:rsidRPr="00A00AEB" w:rsidTr="00F85F5F">
        <w:trPr>
          <w:trHeight w:val="285"/>
          <w:jc w:val="center"/>
        </w:trPr>
        <w:tc>
          <w:tcPr>
            <w:tcW w:w="437" w:type="pct"/>
            <w:vMerge/>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noWrap/>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误动</w:t>
            </w:r>
          </w:p>
        </w:tc>
        <w:tc>
          <w:tcPr>
            <w:tcW w:w="4164" w:type="pct"/>
            <w:shd w:val="clear" w:color="auto" w:fill="auto"/>
            <w:noWrap/>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（4）对认定误动操作，闸前、后水位或流量变幅达到上报要求，积极准备，按总调中心调令执行。</w:t>
            </w:r>
          </w:p>
        </w:tc>
      </w:tr>
      <w:tr w:rsidR="00D16331" w:rsidRPr="00A00AEB" w:rsidTr="00F85F5F">
        <w:trPr>
          <w:trHeight w:val="285"/>
          <w:jc w:val="center"/>
        </w:trPr>
        <w:tc>
          <w:tcPr>
            <w:tcW w:w="437" w:type="pct"/>
            <w:vMerge w:val="restart"/>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分水口</w:t>
            </w:r>
          </w:p>
        </w:tc>
        <w:tc>
          <w:tcPr>
            <w:tcW w:w="398" w:type="pct"/>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无法动作</w:t>
            </w:r>
          </w:p>
        </w:tc>
        <w:tc>
          <w:tcPr>
            <w:tcW w:w="4164" w:type="pct"/>
            <w:shd w:val="clear" w:color="auto" w:fill="auto"/>
            <w:vAlign w:val="center"/>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w:t>
            </w:r>
            <w:r w:rsidR="00302CB6" w:rsidRPr="00302CB6">
              <w:rPr>
                <w:rFonts w:ascii="仿宋" w:eastAsia="仿宋" w:hAnsi="仿宋" w:cs="Times New Roman" w:hint="eastAsia"/>
                <w:kern w:val="0"/>
                <w:sz w:val="20"/>
                <w:szCs w:val="20"/>
              </w:rPr>
              <w:t>若现地可排除故障，故障修复后按照先现地自动，再现地手动的先后顺序进行现地操作</w:t>
            </w:r>
            <w:r w:rsidRPr="00A00AEB">
              <w:rPr>
                <w:rFonts w:ascii="仿宋" w:eastAsia="仿宋" w:hAnsi="仿宋" w:cs="Times New Roman" w:hint="eastAsia"/>
                <w:kern w:val="0"/>
                <w:sz w:val="20"/>
                <w:szCs w:val="20"/>
              </w:rPr>
              <w:t>；</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（4）若现地不可排除故障，及时通知运维队伍进行处置，根据渠段水位、流量变化情况及供水任务要求，与总调中心、地方配套工程</w:t>
            </w:r>
            <w:r w:rsidRPr="00A00AEB">
              <w:rPr>
                <w:rFonts w:ascii="仿宋" w:eastAsia="仿宋" w:hAnsi="仿宋" w:cs="Times New Roman" w:hint="eastAsia"/>
                <w:kern w:val="0"/>
                <w:sz w:val="20"/>
                <w:szCs w:val="20"/>
              </w:rPr>
              <w:lastRenderedPageBreak/>
              <w:t>管理单位启动水量调度专项应急预案；</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（5）故障恢复后回归至远程控制状态，逐级上报；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（6）因分水闸运行控制故障导致长期供水不足，可在恢复正常后适当加大分水，补偿前期不足。</w:t>
            </w:r>
          </w:p>
        </w:tc>
      </w:tr>
      <w:tr w:rsidR="00D16331" w:rsidRPr="00A00AEB" w:rsidTr="00F85F5F">
        <w:trPr>
          <w:trHeight w:val="285"/>
          <w:jc w:val="center"/>
        </w:trPr>
        <w:tc>
          <w:tcPr>
            <w:tcW w:w="437" w:type="pct"/>
            <w:vMerge/>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卡阻</w:t>
            </w:r>
          </w:p>
        </w:tc>
        <w:tc>
          <w:tcPr>
            <w:tcW w:w="4164" w:type="pct"/>
            <w:shd w:val="clear" w:color="auto" w:fill="auto"/>
            <w:vAlign w:val="center"/>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（4）故障恢复后回归至远程控制状态，逐级上报；</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（5）因分水闸运行控制故障导致长期供水不足，可在恢复正常后适当加大分水，补偿前期不足。</w:t>
            </w:r>
          </w:p>
        </w:tc>
      </w:tr>
      <w:tr w:rsidR="00D16331" w:rsidRPr="00A00AEB" w:rsidTr="00F85F5F">
        <w:trPr>
          <w:trHeight w:val="285"/>
          <w:jc w:val="center"/>
        </w:trPr>
        <w:tc>
          <w:tcPr>
            <w:tcW w:w="437" w:type="pct"/>
            <w:vMerge/>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异动</w:t>
            </w:r>
          </w:p>
        </w:tc>
        <w:tc>
          <w:tcPr>
            <w:tcW w:w="4164" w:type="pct"/>
            <w:shd w:val="clear" w:color="auto" w:fill="auto"/>
            <w:vAlign w:val="center"/>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（3）对异动但未卡死闸门，按调度工作要求及流程将闸门恢复至原开度，并逐级上报情况；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（5）故障恢复后回归至远程控制状态，逐级上报。</w:t>
            </w:r>
          </w:p>
        </w:tc>
      </w:tr>
      <w:tr w:rsidR="00D16331" w:rsidRPr="00A00AEB" w:rsidTr="00F85F5F">
        <w:trPr>
          <w:trHeight w:val="285"/>
          <w:jc w:val="center"/>
        </w:trPr>
        <w:tc>
          <w:tcPr>
            <w:tcW w:w="437" w:type="pct"/>
            <w:vMerge/>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vAlign w:val="center"/>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误动</w:t>
            </w:r>
          </w:p>
        </w:tc>
        <w:tc>
          <w:tcPr>
            <w:tcW w:w="4164" w:type="pct"/>
            <w:shd w:val="clear" w:color="auto" w:fill="auto"/>
            <w:vAlign w:val="center"/>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（2）排查误动原因，加强水位、流量监测，根据闸门误动事件监测信息和预测结果，对辖区内用水户可能的供水影响按规定上报，并及时与配套工程管理单位联系沟通；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（4）对认定误动操作，闸前、后水位或流量变幅达到上报要求，积极准备，按总调中心调令执行。</w:t>
            </w:r>
          </w:p>
        </w:tc>
      </w:tr>
      <w:tr w:rsidR="00D16331" w:rsidRPr="00A00AEB" w:rsidTr="00F85F5F">
        <w:trPr>
          <w:trHeight w:val="285"/>
          <w:jc w:val="center"/>
        </w:trPr>
        <w:tc>
          <w:tcPr>
            <w:tcW w:w="437" w:type="pct"/>
            <w:vMerge w:val="restart"/>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退水闸</w:t>
            </w:r>
          </w:p>
        </w:tc>
        <w:tc>
          <w:tcPr>
            <w:tcW w:w="398" w:type="pct"/>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无法关闭</w:t>
            </w:r>
          </w:p>
        </w:tc>
        <w:tc>
          <w:tcPr>
            <w:tcW w:w="4164" w:type="pct"/>
            <w:shd w:val="clear" w:color="auto" w:fill="auto"/>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（3）根据渠段水位、流量变化情况，与总调中心、地方政府部门启动应急调度预案，并做好调节上、下游节制闸及辖区内分水口的准备工作，保持渠段水位平稳；</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（4）故障消除后，逐级上报。</w:t>
            </w:r>
          </w:p>
        </w:tc>
      </w:tr>
      <w:tr w:rsidR="00D16331" w:rsidRPr="00A00AEB" w:rsidTr="00F85F5F">
        <w:trPr>
          <w:trHeight w:val="285"/>
          <w:jc w:val="center"/>
        </w:trPr>
        <w:tc>
          <w:tcPr>
            <w:tcW w:w="437" w:type="pct"/>
            <w:vMerge/>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p>
        </w:tc>
        <w:tc>
          <w:tcPr>
            <w:tcW w:w="398" w:type="pct"/>
            <w:shd w:val="clear" w:color="auto" w:fill="auto"/>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无法开启</w:t>
            </w:r>
          </w:p>
        </w:tc>
        <w:tc>
          <w:tcPr>
            <w:tcW w:w="4164" w:type="pct"/>
            <w:shd w:val="clear" w:color="auto" w:fill="auto"/>
            <w:vAlign w:val="center"/>
            <w:hideMark/>
          </w:tcPr>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D16331" w:rsidRPr="00A00AEB" w:rsidRDefault="00D16331" w:rsidP="008A493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（3）根据渠段水位、流量变化情况，与总调中心、地方政府部门启动应急调度预案，并做好调节上、下游节制闸及辖区内分水口、开启上游临近退水闸的准备工作，保持渠段水位平稳；</w:t>
            </w:r>
          </w:p>
          <w:p w:rsidR="003B6204"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（4）故障消除后，逐级上报。</w:t>
            </w:r>
          </w:p>
        </w:tc>
      </w:tr>
    </w:tbl>
    <w:p w:rsidR="00F85F5F" w:rsidRDefault="00F85F5F" w:rsidP="00F85F5F">
      <w:pPr>
        <w:pStyle w:val="10"/>
        <w:spacing w:after="0" w:line="240" w:lineRule="exact"/>
        <w:ind w:firstLineChars="41" w:firstLine="98"/>
        <w:outlineLvl w:val="9"/>
        <w:rPr>
          <w:rFonts w:ascii="Times New Roman" w:hAnsi="Times New Roman" w:cs="Times New Roman"/>
        </w:rPr>
      </w:pPr>
    </w:p>
    <w:p w:rsidR="00D16331" w:rsidRPr="00A00AEB" w:rsidRDefault="00D16331" w:rsidP="00D16331">
      <w:pPr>
        <w:pStyle w:val="10"/>
        <w:spacing w:after="0"/>
        <w:ind w:firstLineChars="41" w:firstLine="98"/>
        <w:outlineLvl w:val="2"/>
        <w:rPr>
          <w:rFonts w:ascii="Times New Roman" w:hAnsi="Times New Roman" w:cs="Times New Roman"/>
        </w:rPr>
      </w:pPr>
      <w:r w:rsidRPr="00A00AEB">
        <w:rPr>
          <w:rFonts w:ascii="Times New Roman" w:hAnsi="Times New Roman" w:cs="Times New Roman"/>
        </w:rPr>
        <w:lastRenderedPageBreak/>
        <w:t xml:space="preserve">3.3.2 </w:t>
      </w:r>
      <w:r w:rsidRPr="00A00AEB">
        <w:rPr>
          <w:rFonts w:ascii="Times New Roman" w:hAnsi="Times New Roman" w:cs="Times New Roman" w:hint="eastAsia"/>
        </w:rPr>
        <w:t>冰期</w:t>
      </w:r>
      <w:r w:rsidRPr="00A00AEB">
        <w:rPr>
          <w:rFonts w:ascii="Times New Roman" w:hAnsi="Times New Roman" w:cs="Times New Roman"/>
        </w:rPr>
        <w:t>调度</w:t>
      </w:r>
    </w:p>
    <w:p w:rsidR="00D16331" w:rsidRPr="00A00AEB" w:rsidRDefault="00D16331" w:rsidP="00063110">
      <w:pPr>
        <w:pStyle w:val="10"/>
        <w:ind w:firstLine="240"/>
        <w:jc w:val="center"/>
        <w:outlineLvl w:val="9"/>
      </w:pPr>
      <w:r w:rsidRPr="00A00AEB">
        <w:t>表3.3</w:t>
      </w:r>
      <w:r w:rsidRPr="00A00AEB">
        <w:rPr>
          <w:rFonts w:hint="eastAsia"/>
        </w:rPr>
        <w:t>-4  冰期</w:t>
      </w:r>
      <w:r w:rsidRPr="00A00AEB">
        <w:t>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338"/>
        <w:gridCol w:w="1528"/>
        <w:gridCol w:w="1955"/>
        <w:gridCol w:w="1955"/>
        <w:gridCol w:w="3540"/>
        <w:gridCol w:w="2264"/>
      </w:tblGrid>
      <w:tr w:rsidR="00D16331" w:rsidRPr="00A00AEB" w:rsidTr="008A493C">
        <w:trPr>
          <w:cantSplit/>
          <w:trHeight w:val="20"/>
          <w:tblHeader/>
          <w:jc w:val="center"/>
        </w:trPr>
        <w:tc>
          <w:tcPr>
            <w:tcW w:w="1195"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133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起始桩号</w:t>
            </w:r>
          </w:p>
        </w:tc>
        <w:tc>
          <w:tcPr>
            <w:tcW w:w="152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截止桩号</w:t>
            </w:r>
          </w:p>
        </w:tc>
        <w:tc>
          <w:tcPr>
            <w:tcW w:w="1955" w:type="dxa"/>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风险量值</w:t>
            </w:r>
          </w:p>
        </w:tc>
        <w:tc>
          <w:tcPr>
            <w:tcW w:w="1955"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风险事件</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风险因子（按可能性排序）</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sz w:val="20"/>
                <w:szCs w:val="20"/>
              </w:rPr>
              <w:t>对应风险预防措施编号</w:t>
            </w:r>
          </w:p>
        </w:tc>
      </w:tr>
      <w:tr w:rsidR="00D16331" w:rsidRPr="00A00AEB" w:rsidTr="008A493C">
        <w:trPr>
          <w:cantSplit/>
          <w:trHeight w:val="20"/>
          <w:tblHeader/>
          <w:jc w:val="center"/>
        </w:trPr>
        <w:tc>
          <w:tcPr>
            <w:tcW w:w="119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1</w:t>
            </w:r>
          </w:p>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2</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K731+677</w:t>
            </w:r>
          </w:p>
          <w:p w:rsidR="00D16331" w:rsidRPr="00A00AEB" w:rsidRDefault="00D16331" w:rsidP="00F85F5F">
            <w:pPr>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K761+038</w:t>
            </w:r>
          </w:p>
        </w:tc>
        <w:tc>
          <w:tcPr>
            <w:tcW w:w="1528" w:type="dxa"/>
            <w:vMerge w:val="restart"/>
            <w:tcBorders>
              <w:top w:val="single" w:sz="4" w:space="0" w:color="auto"/>
              <w:left w:val="single" w:sz="4" w:space="0" w:color="auto"/>
              <w:bottom w:val="single" w:sz="4" w:space="0" w:color="auto"/>
              <w:right w:val="single" w:sz="4" w:space="0" w:color="auto"/>
            </w:tcBorders>
            <w:vAlign w:val="center"/>
          </w:tcPr>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K761+038</w:t>
            </w:r>
          </w:p>
          <w:p w:rsidR="00D16331" w:rsidRPr="00A00AEB" w:rsidRDefault="00D16331" w:rsidP="00F85F5F">
            <w:pPr>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K771+696</w:t>
            </w:r>
          </w:p>
        </w:tc>
        <w:tc>
          <w:tcPr>
            <w:tcW w:w="1955" w:type="dxa"/>
            <w:vMerge w:val="restart"/>
            <w:tcBorders>
              <w:top w:val="single" w:sz="4" w:space="0" w:color="auto"/>
              <w:left w:val="single" w:sz="4" w:space="0" w:color="auto"/>
              <w:right w:val="single" w:sz="4" w:space="0" w:color="auto"/>
            </w:tcBorders>
            <w:vAlign w:val="center"/>
          </w:tcPr>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4.8</w:t>
            </w:r>
          </w:p>
          <w:p w:rsidR="00D16331" w:rsidRPr="00A00AEB" w:rsidRDefault="00D16331" w:rsidP="00F85F5F">
            <w:pPr>
              <w:widowControl/>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4.7</w:t>
            </w: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冰塞</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气象条件</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8-1</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建筑物特点</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8-2</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水温</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8-3</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冰盖特性</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8-4</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冬季调度方案</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8-5</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渠道运行方式</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8-6</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cs="Times New Roman" w:hint="eastAsia"/>
                <w:kern w:val="0"/>
                <w:sz w:val="20"/>
                <w:szCs w:val="20"/>
              </w:rPr>
              <w:t>人工误操作</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8-7</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1955" w:type="dxa"/>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冰坝</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气象条件</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8-1</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建筑物特点</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8-2</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水温</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8-3</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冰盖特性</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8-4</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冬季调度方案</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8-5</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渠道运行方式</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8-6</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cs="Times New Roman" w:hint="eastAsia"/>
                <w:kern w:val="0"/>
                <w:sz w:val="20"/>
                <w:szCs w:val="20"/>
              </w:rPr>
              <w:t>人工误操作</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olor w:val="000000" w:themeColor="text1"/>
                <w:kern w:val="0"/>
                <w:sz w:val="20"/>
                <w:szCs w:val="20"/>
              </w:rPr>
            </w:pPr>
            <w:r w:rsidRPr="00A00AEB">
              <w:rPr>
                <w:rFonts w:ascii="仿宋" w:eastAsia="仿宋" w:hAnsi="仿宋" w:hint="eastAsia"/>
                <w:color w:val="000000" w:themeColor="text1"/>
                <w:kern w:val="0"/>
                <w:sz w:val="20"/>
                <w:szCs w:val="20"/>
              </w:rPr>
              <w:t>8-7</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1955" w:type="dxa"/>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异常冰情</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气象条件</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水温</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8-3</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渠道调度方案</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8-5</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1955" w:type="dxa"/>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输水设施破坏</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气象条件</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冻融</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8-8</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冰盖静冰荷载</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8-9</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流冰荷载</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8-10</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人工误操作</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8-7</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1955" w:type="dxa"/>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设备适应性</w:t>
            </w: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气象条件</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冻融</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8-8</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冰盖负荷</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8-9</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流冰荷载</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8-10</w:t>
            </w:r>
          </w:p>
        </w:tc>
      </w:tr>
      <w:tr w:rsidR="00D16331" w:rsidRPr="00A00AEB" w:rsidTr="008A493C">
        <w:trPr>
          <w:cantSplit/>
          <w:trHeight w:val="2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宋体"/>
                <w:sz w:val="20"/>
                <w:szCs w:val="20"/>
              </w:rPr>
            </w:pPr>
          </w:p>
        </w:tc>
        <w:tc>
          <w:tcPr>
            <w:tcW w:w="0" w:type="auto"/>
            <w:vMerge/>
            <w:tcBorders>
              <w:left w:val="single" w:sz="4" w:space="0" w:color="auto"/>
              <w:bottom w:val="single" w:sz="4" w:space="0" w:color="auto"/>
              <w:right w:val="single" w:sz="4" w:space="0" w:color="auto"/>
            </w:tcBorders>
            <w:vAlign w:val="center"/>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p>
        </w:tc>
        <w:tc>
          <w:tcPr>
            <w:tcW w:w="3540"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人工误操作（检查遗漏）</w:t>
            </w:r>
          </w:p>
        </w:tc>
        <w:tc>
          <w:tcPr>
            <w:tcW w:w="2264"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8A493C">
            <w:pPr>
              <w:widowControl/>
              <w:spacing w:line="240" w:lineRule="exact"/>
              <w:jc w:val="center"/>
              <w:rPr>
                <w:rFonts w:ascii="仿宋" w:eastAsia="仿宋" w:hAnsi="仿宋" w:cs="Times New Roman"/>
                <w:kern w:val="0"/>
                <w:sz w:val="20"/>
                <w:szCs w:val="20"/>
              </w:rPr>
            </w:pPr>
            <w:r w:rsidRPr="00A00AEB">
              <w:rPr>
                <w:rFonts w:ascii="仿宋" w:eastAsia="仿宋" w:hAnsi="仿宋" w:hint="eastAsia"/>
                <w:color w:val="000000" w:themeColor="text1"/>
                <w:kern w:val="0"/>
                <w:sz w:val="20"/>
                <w:szCs w:val="20"/>
              </w:rPr>
              <w:t>8-7</w:t>
            </w:r>
          </w:p>
        </w:tc>
      </w:tr>
    </w:tbl>
    <w:p w:rsidR="00D16331" w:rsidRPr="00A00AEB" w:rsidRDefault="00D16331" w:rsidP="00D16331">
      <w:pPr>
        <w:pStyle w:val="10"/>
        <w:ind w:firstLineChars="0" w:firstLine="0"/>
        <w:jc w:val="center"/>
        <w:outlineLvl w:val="9"/>
        <w:rPr>
          <w:rFonts w:hAnsi="黑体" w:cs="Times New Roman"/>
        </w:rPr>
      </w:pPr>
    </w:p>
    <w:p w:rsidR="00D16331" w:rsidRPr="00A00AEB" w:rsidRDefault="00D16331" w:rsidP="00063110">
      <w:pPr>
        <w:pStyle w:val="10"/>
        <w:ind w:firstLine="240"/>
        <w:jc w:val="center"/>
        <w:outlineLvl w:val="9"/>
      </w:pPr>
      <w:r w:rsidRPr="00A00AEB">
        <w:lastRenderedPageBreak/>
        <w:t>表3.3</w:t>
      </w:r>
      <w:r w:rsidRPr="00A00AEB">
        <w:rPr>
          <w:rFonts w:hint="eastAsia"/>
        </w:rPr>
        <w:t>-</w:t>
      </w:r>
      <w:r w:rsidRPr="00A00AEB">
        <w:t>5</w:t>
      </w:r>
      <w:r w:rsidRPr="00A00AEB">
        <w:rPr>
          <w:rFonts w:hint="eastAsia"/>
        </w:rPr>
        <w:t xml:space="preserve">  冰期</w:t>
      </w:r>
      <w:r w:rsidRPr="00A00AEB">
        <w:t>调度</w:t>
      </w:r>
      <w:r w:rsidR="00032D80">
        <w:t>风险预防措施</w:t>
      </w:r>
      <w:r w:rsidRPr="00A00AEB">
        <w:t>一览表</w:t>
      </w:r>
    </w:p>
    <w:tbl>
      <w:tblPr>
        <w:tblW w:w="5000" w:type="pct"/>
        <w:jc w:val="center"/>
        <w:tblLook w:val="04A0"/>
      </w:tblPr>
      <w:tblGrid>
        <w:gridCol w:w="1029"/>
        <w:gridCol w:w="2147"/>
        <w:gridCol w:w="11042"/>
      </w:tblGrid>
      <w:tr w:rsidR="00D16331" w:rsidRPr="00A00AEB" w:rsidTr="00F85F5F">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编号</w:t>
            </w:r>
          </w:p>
        </w:tc>
        <w:tc>
          <w:tcPr>
            <w:tcW w:w="755" w:type="pct"/>
            <w:tcBorders>
              <w:top w:val="single" w:sz="4" w:space="0" w:color="auto"/>
              <w:left w:val="nil"/>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3883" w:type="pct"/>
            <w:tcBorders>
              <w:top w:val="single" w:sz="4" w:space="0" w:color="auto"/>
              <w:left w:val="nil"/>
              <w:bottom w:val="single" w:sz="4" w:space="0" w:color="auto"/>
              <w:right w:val="single" w:sz="4" w:space="0" w:color="auto"/>
            </w:tcBorders>
            <w:noWrap/>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气象条件</w:t>
            </w:r>
          </w:p>
        </w:tc>
        <w:tc>
          <w:tcPr>
            <w:tcW w:w="3883" w:type="pct"/>
            <w:tcBorders>
              <w:top w:val="nil"/>
              <w:left w:val="nil"/>
              <w:bottom w:val="nil"/>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完善气象条件对冰期调度的影响预报：冰期开始时间、开河时间等，指导</w:t>
            </w:r>
            <w:r w:rsidR="00C05429">
              <w:rPr>
                <w:rFonts w:ascii="仿宋" w:eastAsia="仿宋" w:hAnsi="仿宋" w:cs="Times New Roman" w:hint="eastAsia"/>
                <w:kern w:val="0"/>
                <w:sz w:val="20"/>
                <w:szCs w:val="20"/>
              </w:rPr>
              <w:t>调度</w:t>
            </w:r>
            <w:r w:rsidRPr="00A00AEB">
              <w:rPr>
                <w:rFonts w:ascii="仿宋" w:eastAsia="仿宋" w:hAnsi="仿宋" w:cs="Times New Roman" w:hint="eastAsia"/>
                <w:kern w:val="0"/>
                <w:sz w:val="20"/>
                <w:szCs w:val="20"/>
              </w:rPr>
              <w:t>、运行管理人员有效开展冰期调度、现场冰情观测、防冰设施启动等。</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8-2</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建筑物特征</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1）控制建筑物</w:t>
            </w:r>
          </w:p>
          <w:p w:rsidR="00D16331" w:rsidRPr="00C05429"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w:t>
            </w:r>
            <w:r w:rsidRPr="00A00AEB">
              <w:rPr>
                <w:rFonts w:ascii="仿宋" w:eastAsia="仿宋" w:hAnsi="仿宋" w:cs="Times New Roman" w:hint="eastAsia"/>
                <w:sz w:val="20"/>
                <w:szCs w:val="20"/>
              </w:rPr>
              <w:t>讲岳铁路倒虹吸、滏阳河梁式渡槽、马磁铁路倒虹吸、</w:t>
            </w:r>
            <w:r w:rsidRPr="00A00AEB">
              <w:rPr>
                <w:rFonts w:ascii="仿宋" w:eastAsia="仿宋" w:hAnsi="仿宋" w:cs="微软雅黑" w:hint="eastAsia"/>
                <w:sz w:val="20"/>
                <w:szCs w:val="20"/>
              </w:rPr>
              <w:t>牤</w:t>
            </w:r>
            <w:r w:rsidRPr="00A00AEB">
              <w:rPr>
                <w:rFonts w:ascii="仿宋" w:eastAsia="仿宋" w:hAnsi="仿宋" w:cs="仿宋_GB2312" w:hint="eastAsia"/>
                <w:sz w:val="20"/>
                <w:szCs w:val="20"/>
              </w:rPr>
              <w:t>牛河南支渡槽</w:t>
            </w:r>
            <w:r w:rsidR="00E24656" w:rsidRPr="00021726">
              <w:rPr>
                <w:rFonts w:ascii="仿宋" w:eastAsia="仿宋" w:hAnsi="仿宋" w:cs="Times New Roman" w:hint="eastAsia"/>
                <w:sz w:val="20"/>
                <w:szCs w:val="20"/>
              </w:rPr>
              <w:t>进口</w:t>
            </w:r>
            <w:r w:rsidRPr="00C05429">
              <w:rPr>
                <w:rFonts w:ascii="仿宋" w:eastAsia="仿宋" w:hAnsi="仿宋" w:cs="Times New Roman" w:hint="eastAsia"/>
                <w:kern w:val="0"/>
                <w:sz w:val="20"/>
                <w:szCs w:val="20"/>
              </w:rPr>
              <w:t>重点巡视，主要建筑物制定专门负责人；</w:t>
            </w:r>
          </w:p>
          <w:p w:rsidR="00D16331" w:rsidRPr="00F76466" w:rsidRDefault="00D16331" w:rsidP="00F85F5F">
            <w:pPr>
              <w:widowControl/>
              <w:spacing w:line="240" w:lineRule="exact"/>
              <w:jc w:val="left"/>
              <w:rPr>
                <w:rFonts w:ascii="仿宋" w:eastAsia="仿宋" w:hAnsi="仿宋" w:cs="Times New Roman"/>
                <w:kern w:val="0"/>
                <w:sz w:val="20"/>
                <w:szCs w:val="20"/>
              </w:rPr>
            </w:pPr>
            <w:r w:rsidRPr="00EB5DF7">
              <w:rPr>
                <w:rFonts w:ascii="仿宋" w:eastAsia="仿宋" w:hAnsi="仿宋" w:cs="Times New Roman" w:hint="eastAsia"/>
                <w:kern w:val="0"/>
                <w:sz w:val="20"/>
                <w:szCs w:val="20"/>
              </w:rPr>
              <w:t>（2）主要开展流冰、冰盖厚度、冰塞堆积等巡视观测。</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2）渠道布置</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（1）完善渠道冬季检查制度，入冬前和结冰期应定期对渠道边坡进行专项检查；</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（2）冰情应巡查渠道冰情、冻胀，重点关注建筑物进口、渠池下游、弯道、束窄断面、高填方渠段等，主要巡查流冰、冰盖厚度和冰塞堆积情况；</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（3）重点渠段能布设拦冰索、扰冰等防护措施。</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8-3</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水温</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（1）完善水情监测断面水温观测资料，将冬季水温观测纳入自动化观测参数中；</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（2）水温资料共享，总控中心、管理处运行人员实时掌握水温发展动态；</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（3）完善水温对冰情生消演变预报技术。</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8-4</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冰盖特征</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（1）开展结冰期、封冻期、开河期冰盖长度、厚度原型观测；</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（2）重点部位为控制建筑物、闸控系统附近和高填方渠段。</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8-5</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冬季调度方案</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（1）制定安全可靠的调度方案，明确冬季冰期输水的时间、范围和输水计划；</w:t>
            </w:r>
          </w:p>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（2）调度方案中输水流量应保证渠道流速不大于流冰下潜的临界流速；</w:t>
            </w:r>
          </w:p>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（3）根据不同的气象条件制定不同的冬季调度方案。</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8-6</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调度运行方式</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（1）冬季运行应保持渠道水位-流量稳定，采取合理的冬季运行方式；</w:t>
            </w:r>
          </w:p>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（2）结冰期宜抬高渠道水位，促使冰盖尽快形成；</w:t>
            </w:r>
          </w:p>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（3）封冻期应保持应保证冰盖稳定，不破裂；</w:t>
            </w:r>
          </w:p>
          <w:p w:rsidR="00D16331" w:rsidRPr="00A00AEB" w:rsidRDefault="00D16331" w:rsidP="00F85F5F">
            <w:pPr>
              <w:pStyle w:val="affffff5"/>
              <w:spacing w:line="240" w:lineRule="exact"/>
              <w:ind w:firstLineChars="0" w:firstLine="0"/>
              <w:rPr>
                <w:rFonts w:ascii="仿宋" w:eastAsia="仿宋" w:hAnsi="仿宋" w:cs="Times New Roman"/>
                <w:kern w:val="2"/>
                <w:sz w:val="20"/>
                <w:szCs w:val="20"/>
              </w:rPr>
            </w:pPr>
            <w:r w:rsidRPr="00A00AEB">
              <w:rPr>
                <w:rFonts w:ascii="仿宋" w:eastAsia="仿宋" w:hAnsi="仿宋" w:cs="Times New Roman" w:hint="eastAsia"/>
                <w:kern w:val="2"/>
                <w:sz w:val="20"/>
                <w:szCs w:val="20"/>
              </w:rPr>
              <w:t>（4）融冰期促使冰盖就地融化，减小流冰量，避免因调度失误引起水位抬高，冰盖鼓起破裂。</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8-7</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人工误操作（检查遗漏）</w:t>
            </w:r>
          </w:p>
        </w:tc>
        <w:tc>
          <w:tcPr>
            <w:tcW w:w="3883" w:type="pct"/>
            <w:tcBorders>
              <w:top w:val="single" w:sz="4" w:space="0" w:color="auto"/>
              <w:left w:val="nil"/>
              <w:bottom w:val="nil"/>
              <w:right w:val="single" w:sz="4" w:space="0" w:color="auto"/>
            </w:tcBorders>
            <w:vAlign w:val="center"/>
            <w:hideMark/>
          </w:tcPr>
          <w:p w:rsidR="00D16331" w:rsidRPr="00A00AEB" w:rsidRDefault="00D16331" w:rsidP="00F85F5F">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（1）制定严格的操作制度，严格按流程操作；</w:t>
            </w:r>
          </w:p>
          <w:p w:rsidR="00D16331" w:rsidRPr="00A00AEB" w:rsidRDefault="00D16331" w:rsidP="00F85F5F">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（2）增加现场闸站、中控室操作人员冬季运行安全意识，改善现场冬季闸站工作环境；</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（3）自动化操作后，现场闸站人员应及时校核，尽早发现问题。</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8-8</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冻融</w:t>
            </w:r>
          </w:p>
        </w:tc>
        <w:tc>
          <w:tcPr>
            <w:tcW w:w="3883" w:type="pct"/>
            <w:tcBorders>
              <w:top w:val="single" w:sz="4" w:space="0" w:color="auto"/>
              <w:left w:val="nil"/>
              <w:bottom w:val="single" w:sz="4" w:space="0" w:color="auto"/>
              <w:right w:val="single" w:sz="4" w:space="0" w:color="auto"/>
            </w:tcBorders>
            <w:vAlign w:val="center"/>
            <w:hideMark/>
          </w:tcPr>
          <w:p w:rsidR="00D16331" w:rsidRPr="00A00AEB" w:rsidRDefault="00D16331" w:rsidP="00F85F5F">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（1）开展渠道、建筑物、仪器设备附近低温和冰盖冻融原型观测；</w:t>
            </w:r>
          </w:p>
          <w:p w:rsidR="00D16331" w:rsidRPr="00A00AEB" w:rsidRDefault="00D16331" w:rsidP="00F85F5F">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（2）重点为闸控</w:t>
            </w:r>
            <w:r w:rsidR="00E24656" w:rsidRPr="00021726">
              <w:rPr>
                <w:rFonts w:ascii="仿宋" w:eastAsia="仿宋" w:hAnsi="仿宋" w:cs="Times New Roman" w:hint="eastAsia"/>
                <w:kern w:val="0"/>
                <w:sz w:val="20"/>
                <w:szCs w:val="20"/>
              </w:rPr>
              <w:t>系统、仪器设备、跨河设施</w:t>
            </w:r>
            <w:r w:rsidRPr="00C05429">
              <w:rPr>
                <w:rFonts w:ascii="仿宋" w:eastAsia="仿宋" w:hAnsi="仿宋" w:cs="Times New Roman" w:hint="eastAsia"/>
                <w:kern w:val="0"/>
                <w:sz w:val="20"/>
                <w:szCs w:val="20"/>
              </w:rPr>
              <w:t>等</w:t>
            </w:r>
            <w:r w:rsidRPr="00A00AEB">
              <w:rPr>
                <w:rFonts w:ascii="仿宋" w:eastAsia="仿宋" w:hAnsi="仿宋" w:cs="Times New Roman" w:hint="eastAsia"/>
                <w:kern w:val="0"/>
                <w:sz w:val="20"/>
                <w:szCs w:val="20"/>
              </w:rPr>
              <w:t>断面</w:t>
            </w:r>
            <w:r w:rsidR="00C05429">
              <w:rPr>
                <w:rFonts w:ascii="仿宋" w:eastAsia="仿宋" w:hAnsi="仿宋" w:cs="Times New Roman" w:hint="eastAsia"/>
                <w:kern w:val="0"/>
                <w:sz w:val="20"/>
                <w:szCs w:val="20"/>
              </w:rPr>
              <w:t>；</w:t>
            </w:r>
          </w:p>
          <w:p w:rsidR="00D16331" w:rsidRPr="00A00AEB" w:rsidRDefault="00D16331" w:rsidP="00F85F5F">
            <w:pPr>
              <w:widowControl/>
              <w:spacing w:line="240" w:lineRule="exact"/>
              <w:rPr>
                <w:rFonts w:ascii="仿宋" w:eastAsia="仿宋" w:hAnsi="仿宋" w:cs="Times New Roman"/>
                <w:kern w:val="0"/>
                <w:sz w:val="20"/>
                <w:szCs w:val="20"/>
              </w:rPr>
            </w:pPr>
            <w:r w:rsidRPr="00A00AEB">
              <w:rPr>
                <w:rFonts w:ascii="仿宋" w:eastAsia="仿宋" w:hAnsi="仿宋" w:cs="Times New Roman" w:hint="eastAsia"/>
                <w:kern w:val="0"/>
                <w:sz w:val="20"/>
                <w:szCs w:val="20"/>
              </w:rPr>
              <w:t>（3）建筑物前冰盖厚度大于历史数据后，加强观测，及时采取机械、人工方法破冰或融冰；</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（4）在仪器设备周围应布设加热或破冰措施，</w:t>
            </w:r>
            <w:r w:rsidR="005213A9">
              <w:rPr>
                <w:rFonts w:ascii="仿宋" w:eastAsia="仿宋" w:hAnsi="仿宋" w:cs="Times New Roman" w:hint="eastAsia"/>
                <w:kern w:val="0"/>
                <w:sz w:val="20"/>
                <w:szCs w:val="20"/>
              </w:rPr>
              <w:t>防止</w:t>
            </w:r>
            <w:r w:rsidRPr="00A00AEB">
              <w:rPr>
                <w:rFonts w:ascii="仿宋" w:eastAsia="仿宋" w:hAnsi="仿宋" w:cs="Times New Roman" w:hint="eastAsia"/>
                <w:kern w:val="0"/>
                <w:sz w:val="20"/>
                <w:szCs w:val="20"/>
              </w:rPr>
              <w:t>岸冰对设备布设结构的冻融破坏。</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8-9</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冰盖负荷</w:t>
            </w:r>
          </w:p>
        </w:tc>
        <w:tc>
          <w:tcPr>
            <w:tcW w:w="3883" w:type="pct"/>
            <w:tcBorders>
              <w:top w:val="single" w:sz="4" w:space="0" w:color="auto"/>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（1）开展冰厚观测，实时掌握冰盖厚度发展动态；</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（2）建筑物附近冰盖厚度大于历史数据后，加强观测，及时采取机械、人工方法破冰或融冰</w:t>
            </w:r>
            <w:r w:rsidR="008220BF">
              <w:rPr>
                <w:rFonts w:ascii="仿宋" w:eastAsia="仿宋" w:hAnsi="仿宋" w:cs="Times New Roman" w:hint="eastAsia"/>
                <w:kern w:val="0"/>
                <w:sz w:val="20"/>
                <w:szCs w:val="20"/>
              </w:rPr>
              <w:t>。</w:t>
            </w:r>
          </w:p>
        </w:tc>
      </w:tr>
      <w:tr w:rsidR="00D16331" w:rsidRPr="00A00AEB" w:rsidTr="00F85F5F">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8-10</w:t>
            </w:r>
          </w:p>
        </w:tc>
        <w:tc>
          <w:tcPr>
            <w:tcW w:w="755" w:type="pct"/>
            <w:tcBorders>
              <w:top w:val="nil"/>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流冰荷载</w:t>
            </w:r>
          </w:p>
        </w:tc>
        <w:tc>
          <w:tcPr>
            <w:tcW w:w="3883" w:type="pct"/>
            <w:tcBorders>
              <w:top w:val="single" w:sz="4" w:space="0" w:color="auto"/>
              <w:left w:val="nil"/>
              <w:bottom w:val="single" w:sz="4" w:space="0" w:color="auto"/>
              <w:right w:val="single" w:sz="4" w:space="0" w:color="auto"/>
            </w:tcBorders>
            <w:vAlign w:val="center"/>
            <w:hideMark/>
          </w:tcPr>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（1）开展流冰观测，记录流冰位置、流冰厚度、密度等参数；</w:t>
            </w:r>
          </w:p>
          <w:p w:rsidR="00D16331" w:rsidRPr="00A00AEB" w:rsidRDefault="00D16331" w:rsidP="00F85F5F">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（2）重点部位为控制建筑物渠段。</w:t>
            </w:r>
          </w:p>
        </w:tc>
      </w:tr>
    </w:tbl>
    <w:p w:rsidR="00D16331" w:rsidRPr="00A00AEB" w:rsidRDefault="00D16331" w:rsidP="00063110">
      <w:pPr>
        <w:pStyle w:val="10"/>
        <w:ind w:firstLine="240"/>
        <w:jc w:val="center"/>
        <w:outlineLvl w:val="9"/>
      </w:pPr>
      <w:r w:rsidRPr="00A00AEB">
        <w:lastRenderedPageBreak/>
        <w:t>表3.3-6</w:t>
      </w:r>
      <w:r w:rsidRPr="00A00AEB">
        <w:rPr>
          <w:rFonts w:hint="eastAsia"/>
        </w:rPr>
        <w:t xml:space="preserve">  冰期</w:t>
      </w:r>
      <w:r w:rsidRPr="00A00AEB">
        <w:t>调度</w:t>
      </w:r>
      <w:r w:rsidR="00032D80">
        <w:t>风险控制措施</w:t>
      </w:r>
      <w:r w:rsidRPr="00A00AEB">
        <w:t>一览表</w:t>
      </w:r>
    </w:p>
    <w:tbl>
      <w:tblPr>
        <w:tblW w:w="5000" w:type="pct"/>
        <w:jc w:val="center"/>
        <w:tblLook w:val="04A0"/>
      </w:tblPr>
      <w:tblGrid>
        <w:gridCol w:w="733"/>
        <w:gridCol w:w="953"/>
        <w:gridCol w:w="819"/>
        <w:gridCol w:w="11713"/>
      </w:tblGrid>
      <w:tr w:rsidR="00D16331" w:rsidRPr="00EC0F08" w:rsidTr="00F85F5F">
        <w:trPr>
          <w:cantSplit/>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建筑物类型</w:t>
            </w:r>
          </w:p>
        </w:tc>
        <w:tc>
          <w:tcPr>
            <w:tcW w:w="288" w:type="pct"/>
            <w:tcBorders>
              <w:top w:val="single" w:sz="4" w:space="0" w:color="auto"/>
              <w:left w:val="nil"/>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风险事件</w:t>
            </w:r>
          </w:p>
        </w:tc>
        <w:tc>
          <w:tcPr>
            <w:tcW w:w="4119" w:type="pct"/>
            <w:tcBorders>
              <w:top w:val="single" w:sz="4" w:space="0" w:color="auto"/>
              <w:left w:val="nil"/>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控制措施</w:t>
            </w:r>
          </w:p>
        </w:tc>
      </w:tr>
      <w:tr w:rsidR="00D16331" w:rsidRPr="00EC0F08" w:rsidTr="00F85F5F">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输水渠道</w:t>
            </w: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widowControl/>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冰塞可能发生在穿</w:t>
            </w:r>
            <w:r w:rsidR="00E24656" w:rsidRPr="00021726">
              <w:rPr>
                <w:rFonts w:ascii="仿宋" w:eastAsia="仿宋" w:hAnsi="仿宋" w:cs="Times New Roman" w:hint="eastAsia"/>
                <w:kern w:val="2"/>
                <w:sz w:val="20"/>
                <w:szCs w:val="20"/>
              </w:rPr>
              <w:t>漳管理处末端～磁县管理处末端。根据冰塞大小类型，采取不同的应对措施；对小型冰塞应以观测为主，重点应对体积较大的冰塞。</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1）结冰期应开展渠道冰塞巡视，出现冰塞，逐级上报，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统一应对冰塞风险；组织专家会商，制定冰塞风险应对措施；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2）冰塞专项观测，确定冰塞位置、长度、堆积厚度、上游壅水高程等，实时掌握冰塞发展动态</w:t>
            </w:r>
            <w:r w:rsidR="005213A9"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3）调度方面，渠道水位、流量变化量值不大时，应保持调度平稳；</w:t>
            </w:r>
            <w:r w:rsidR="00A7716D" w:rsidRPr="00EC0F08">
              <w:rPr>
                <w:rFonts w:ascii="仿宋" w:eastAsia="仿宋" w:hAnsi="仿宋" w:cs="Times New Roman" w:hint="eastAsia"/>
                <w:kern w:val="2"/>
                <w:sz w:val="20"/>
                <w:szCs w:val="20"/>
              </w:rPr>
              <w:t>变化</w:t>
            </w:r>
            <w:r w:rsidRPr="00EC0F08">
              <w:rPr>
                <w:rFonts w:ascii="仿宋" w:eastAsia="仿宋" w:hAnsi="仿宋" w:cs="Times New Roman" w:hint="eastAsia"/>
                <w:kern w:val="2"/>
                <w:sz w:val="20"/>
                <w:szCs w:val="20"/>
              </w:rPr>
              <w:t>比较</w:t>
            </w:r>
            <w:r w:rsidR="00E24656" w:rsidRPr="00021726">
              <w:rPr>
                <w:rFonts w:ascii="仿宋" w:eastAsia="仿宋" w:hAnsi="仿宋" w:cs="Times New Roman" w:hint="eastAsia"/>
                <w:kern w:val="2"/>
                <w:sz w:val="20"/>
                <w:szCs w:val="20"/>
              </w:rPr>
              <w:t>大</w:t>
            </w:r>
            <w:r w:rsidRPr="00EC0F08">
              <w:rPr>
                <w:rFonts w:ascii="仿宋" w:eastAsia="仿宋" w:hAnsi="仿宋" w:cs="Times New Roman" w:hint="eastAsia"/>
                <w:kern w:val="2"/>
                <w:sz w:val="20"/>
                <w:szCs w:val="20"/>
              </w:rPr>
              <w:t>时，应联合调度上、下游闸门，防止渠道水位～流量值较快变化</w:t>
            </w:r>
            <w:r w:rsidR="003B19A1"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4）人员组织，根据冰塞可能造成事故等级</w:t>
            </w:r>
            <w:r w:rsidR="00E24656" w:rsidRPr="00021726">
              <w:rPr>
                <w:rFonts w:ascii="仿宋" w:eastAsia="仿宋" w:hAnsi="仿宋" w:cs="Times New Roman" w:hint="eastAsia"/>
                <w:kern w:val="2"/>
                <w:sz w:val="20"/>
                <w:szCs w:val="20"/>
              </w:rPr>
              <w:t>，</w:t>
            </w:r>
            <w:r w:rsidR="003B19A1" w:rsidRPr="00EC0F08">
              <w:rPr>
                <w:rFonts w:ascii="仿宋" w:eastAsia="仿宋" w:hAnsi="仿宋" w:cs="Times New Roman" w:hint="eastAsia"/>
                <w:kern w:val="2"/>
                <w:sz w:val="20"/>
                <w:szCs w:val="20"/>
              </w:rPr>
              <w:t>配合</w:t>
            </w:r>
            <w:r w:rsidR="00C05429" w:rsidRPr="00EC0F08">
              <w:rPr>
                <w:rFonts w:ascii="仿宋" w:eastAsia="仿宋" w:hAnsi="仿宋" w:cs="Times New Roman" w:hint="eastAsia"/>
                <w:kern w:val="2"/>
                <w:sz w:val="20"/>
                <w:szCs w:val="20"/>
              </w:rPr>
              <w:t>上级</w:t>
            </w:r>
            <w:r w:rsidR="003B19A1" w:rsidRPr="00EC0F08">
              <w:rPr>
                <w:rFonts w:ascii="仿宋" w:eastAsia="仿宋" w:hAnsi="仿宋" w:cs="Times New Roman" w:hint="eastAsia"/>
                <w:kern w:val="2"/>
                <w:sz w:val="20"/>
                <w:szCs w:val="20"/>
              </w:rPr>
              <w:t>部门</w:t>
            </w:r>
            <w:r w:rsidRPr="00EC0F08">
              <w:rPr>
                <w:rFonts w:ascii="仿宋" w:eastAsia="仿宋" w:hAnsi="仿宋" w:cs="Times New Roman" w:hint="eastAsia"/>
                <w:kern w:val="2"/>
                <w:sz w:val="20"/>
                <w:szCs w:val="20"/>
              </w:rPr>
              <w:t>及地方防汛人员组成应急抢险小组，制定应急处置方案</w:t>
            </w:r>
            <w:r w:rsidR="003B19A1"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5）抢险设备，突出重点防护位置，</w:t>
            </w:r>
            <w:r w:rsidRPr="00EC0F08">
              <w:rPr>
                <w:rFonts w:ascii="仿宋" w:eastAsia="仿宋" w:hAnsi="仿宋" w:cs="Times New Roman" w:hint="eastAsia"/>
                <w:kern w:val="2"/>
                <w:sz w:val="20"/>
                <w:szCs w:val="20"/>
              </w:rPr>
              <w:t>讲岳铁路倒虹吸、滏阳河梁式渡槽、马磁铁路倒虹吸、</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牛河南支渡槽</w:t>
            </w:r>
            <w:r w:rsidR="00E24656" w:rsidRPr="00021726">
              <w:rPr>
                <w:rFonts w:ascii="仿宋" w:eastAsia="仿宋" w:hAnsi="仿宋" w:cs="Times New Roman" w:hint="eastAsia"/>
                <w:kern w:val="2"/>
                <w:sz w:val="20"/>
                <w:szCs w:val="20"/>
              </w:rPr>
              <w:t>进口为重点防护位置，准备应急设备，准备捞冰、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6）出现冰塞堵塞、漫堤等事故时，应启动冬季应急抢险预案，及时开启退水闸。</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widowControl/>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冰坝可能发生在穿</w:t>
            </w:r>
            <w:r w:rsidR="00E24656" w:rsidRPr="00021726">
              <w:rPr>
                <w:rFonts w:ascii="仿宋" w:eastAsia="仿宋" w:hAnsi="仿宋" w:cs="Times New Roman" w:hint="eastAsia"/>
                <w:kern w:val="2"/>
                <w:sz w:val="20"/>
                <w:szCs w:val="20"/>
              </w:rPr>
              <w:t>漳管理处末端～磁县管理处末端。根据冰坝大小类型，采取不同的应对措施；对小型冰坝应以观测为主，重点应对体积较大的冰坝体。</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1）开河期应开展渠道冰坝巡视，出现冰坝，逐级上报，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统一应对冰坝风险；组织专家会商，制定冰坝风险应对措施；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2）冰坝专项观测，确定冰坝位置、长度、堆积厚度、上游壅水高程等，实时掌握冰坝发展动态</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3）调度方面，渠道水位、流量变化量值不大时，应保持调度平稳；</w:t>
            </w:r>
            <w:r w:rsidR="003B19A1" w:rsidRPr="00EC0F08">
              <w:rPr>
                <w:rFonts w:ascii="仿宋" w:eastAsia="仿宋" w:hAnsi="仿宋" w:cs="Times New Roman" w:hint="eastAsia"/>
                <w:kern w:val="2"/>
                <w:sz w:val="20"/>
                <w:szCs w:val="20"/>
              </w:rPr>
              <w:t>变化</w:t>
            </w:r>
            <w:r w:rsidRPr="00EC0F08">
              <w:rPr>
                <w:rFonts w:ascii="仿宋" w:eastAsia="仿宋" w:hAnsi="仿宋" w:cs="Times New Roman" w:hint="eastAsia"/>
                <w:kern w:val="2"/>
                <w:sz w:val="20"/>
                <w:szCs w:val="20"/>
              </w:rPr>
              <w:t>比较</w:t>
            </w:r>
            <w:r w:rsidR="00E24656" w:rsidRPr="00021726">
              <w:rPr>
                <w:rFonts w:ascii="仿宋" w:eastAsia="仿宋" w:hAnsi="仿宋" w:cs="Times New Roman" w:hint="eastAsia"/>
                <w:kern w:val="2"/>
                <w:sz w:val="20"/>
                <w:szCs w:val="20"/>
              </w:rPr>
              <w:t>大时</w:t>
            </w:r>
            <w:r w:rsidRPr="00EC0F08">
              <w:rPr>
                <w:rFonts w:ascii="仿宋" w:eastAsia="仿宋" w:hAnsi="仿宋" w:cs="Times New Roman" w:hint="eastAsia"/>
                <w:kern w:val="2"/>
                <w:sz w:val="20"/>
                <w:szCs w:val="20"/>
              </w:rPr>
              <w:t>，应联合调度上、下游闸门，防止渠道水位～流量值较快变化</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4）人员组织，根据冰坝可能造成事故等级</w:t>
            </w:r>
            <w:r w:rsidR="00D453FB" w:rsidRPr="00EC0F08">
              <w:rPr>
                <w:rFonts w:ascii="仿宋" w:eastAsia="仿宋" w:hAnsi="仿宋" w:cs="Times New Roman" w:hint="eastAsia"/>
                <w:kern w:val="2"/>
                <w:sz w:val="20"/>
                <w:szCs w:val="20"/>
              </w:rPr>
              <w:t>，</w:t>
            </w:r>
            <w:r w:rsidR="00C05429" w:rsidRPr="00EC0F08">
              <w:rPr>
                <w:rFonts w:ascii="仿宋" w:eastAsia="仿宋" w:hAnsi="仿宋" w:cs="Times New Roman" w:hint="eastAsia"/>
                <w:kern w:val="2"/>
                <w:sz w:val="20"/>
                <w:szCs w:val="20"/>
              </w:rPr>
              <w:t>配合上级</w:t>
            </w:r>
            <w:r w:rsidR="003B19A1" w:rsidRPr="00EC0F08">
              <w:rPr>
                <w:rFonts w:ascii="仿宋" w:eastAsia="仿宋" w:hAnsi="仿宋" w:cs="Times New Roman" w:hint="eastAsia"/>
                <w:kern w:val="2"/>
                <w:sz w:val="20"/>
                <w:szCs w:val="20"/>
              </w:rPr>
              <w:t>部门</w:t>
            </w:r>
            <w:r w:rsidRPr="00EC0F08">
              <w:rPr>
                <w:rFonts w:ascii="仿宋" w:eastAsia="仿宋" w:hAnsi="仿宋" w:cs="Times New Roman" w:hint="eastAsia"/>
                <w:kern w:val="2"/>
                <w:sz w:val="20"/>
                <w:szCs w:val="20"/>
              </w:rPr>
              <w:t>及地方防汛人员组成应急抢险小组，制定应急处置方案</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5）抢险设备，突出重点防护位置，</w:t>
            </w:r>
            <w:r w:rsidRPr="00EC0F08">
              <w:rPr>
                <w:rFonts w:ascii="仿宋" w:eastAsia="仿宋" w:hAnsi="仿宋" w:cs="Times New Roman" w:hint="eastAsia"/>
                <w:kern w:val="2"/>
                <w:sz w:val="20"/>
                <w:szCs w:val="20"/>
              </w:rPr>
              <w:t>讲岳铁路倒虹吸、滏阳河梁式渡槽、马磁铁路倒虹吸、</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牛河南支渡槽</w:t>
            </w:r>
            <w:r w:rsidR="00E24656" w:rsidRPr="00021726">
              <w:rPr>
                <w:rFonts w:ascii="仿宋" w:eastAsia="仿宋" w:hAnsi="仿宋" w:cs="Times New Roman" w:hint="eastAsia"/>
                <w:kern w:val="2"/>
                <w:sz w:val="20"/>
                <w:szCs w:val="20"/>
              </w:rPr>
              <w:t>进口为重点防护位置，准备应急设备，准备捞冰、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6）出现冰坝堵塞、漫堤等事故时，应启动冬季应急抢险预案，及时开启退水闸。</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异常冰情</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1）冰情时间、冰盖厚度异常严重时，应逐级上报，</w:t>
            </w:r>
            <w:r w:rsidRPr="00EC0F08">
              <w:rPr>
                <w:rFonts w:ascii="仿宋" w:eastAsia="仿宋" w:hAnsi="仿宋" w:cs="Times New Roman" w:hint="eastAsia"/>
                <w:kern w:val="2"/>
                <w:sz w:val="20"/>
                <w:szCs w:val="20"/>
              </w:rPr>
              <w:t>组织专家会商，评估冰情的严重程度，制定应对预案；</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2）现场管理处应增加气象、水温观测，加密冰情观测频次，实时掌握冰情发展动态；</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3）冰情异常影响调水安全时，</w:t>
            </w:r>
            <w:r w:rsidRPr="00EC0F08">
              <w:rPr>
                <w:rFonts w:ascii="仿宋" w:eastAsia="仿宋" w:hAnsi="仿宋" w:cs="Times New Roman" w:hint="eastAsia"/>
                <w:kern w:val="2"/>
                <w:sz w:val="20"/>
                <w:szCs w:val="20"/>
              </w:rPr>
              <w:t>通知受水区，调整输水流量；</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4）根据冰情发展动态，由专家会商决定，</w:t>
            </w:r>
            <w:r w:rsidRPr="00EC0F08">
              <w:rPr>
                <w:rFonts w:ascii="仿宋" w:eastAsia="仿宋" w:hAnsi="仿宋" w:cs="Times New Roman" w:hint="eastAsia"/>
                <w:kern w:val="2"/>
                <w:sz w:val="20"/>
                <w:szCs w:val="20"/>
              </w:rPr>
              <w:t>统一恢复正常供水。</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kern w:val="2"/>
                <w:sz w:val="20"/>
                <w:szCs w:val="20"/>
              </w:rPr>
              <w:t>1）渠道边坡衬砌破坏：（1）根据边坡衬砌破坏程度，逐级上报；（2）对于严重的冻胀事故，</w:t>
            </w:r>
            <w:r w:rsidRPr="00EC0F08">
              <w:rPr>
                <w:rFonts w:ascii="仿宋" w:eastAsia="仿宋" w:hAnsi="仿宋" w:cs="Times New Roman" w:hint="eastAsia"/>
                <w:kern w:val="2"/>
                <w:sz w:val="20"/>
                <w:szCs w:val="20"/>
              </w:rPr>
              <w:t>组织专家，分析冻胀破坏原因及可能出现后果；（</w:t>
            </w:r>
            <w:r w:rsidRPr="00EC0F08">
              <w:rPr>
                <w:rFonts w:ascii="仿宋" w:eastAsia="仿宋" w:hAnsi="仿宋" w:cs="Times New Roman"/>
                <w:kern w:val="2"/>
                <w:sz w:val="20"/>
                <w:szCs w:val="20"/>
              </w:rPr>
              <w:t>3）加强巡视，防止可能诱发的跑水事故发生；（4）在条件允许时，及时修复和更换；（5）对重点边坡冻胀渠段研究低温条件下防护措施。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kern w:val="2"/>
                <w:sz w:val="20"/>
                <w:szCs w:val="20"/>
              </w:rPr>
              <w:t>2）</w:t>
            </w:r>
            <w:r w:rsidRPr="00EC0F08">
              <w:rPr>
                <w:rFonts w:ascii="仿宋" w:eastAsia="仿宋" w:hAnsi="仿宋" w:cs="Times New Roman" w:hint="eastAsia"/>
                <w:kern w:val="2"/>
                <w:sz w:val="20"/>
                <w:szCs w:val="20"/>
              </w:rPr>
              <w:t>拦冰索断裂</w:t>
            </w:r>
            <w:r w:rsidR="00D453FB"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1）逐级上报，加强观测，掌握</w:t>
            </w:r>
            <w:r w:rsidRPr="00EC0F08">
              <w:rPr>
                <w:rFonts w:ascii="仿宋" w:eastAsia="仿宋" w:hAnsi="仿宋" w:cs="Times New Roman" w:hint="eastAsia"/>
                <w:kern w:val="2"/>
                <w:sz w:val="20"/>
                <w:szCs w:val="20"/>
              </w:rPr>
              <w:t>拦冰索断裂对渠道冰盖稳定性影响；（</w:t>
            </w:r>
            <w:r w:rsidRPr="00EC0F08">
              <w:rPr>
                <w:rFonts w:ascii="仿宋" w:eastAsia="仿宋" w:hAnsi="仿宋" w:cs="Times New Roman"/>
                <w:kern w:val="2"/>
                <w:sz w:val="20"/>
                <w:szCs w:val="20"/>
              </w:rPr>
              <w:t>2）及时更换</w:t>
            </w:r>
            <w:r w:rsidRPr="00EC0F08">
              <w:rPr>
                <w:rFonts w:ascii="仿宋" w:eastAsia="仿宋" w:hAnsi="仿宋" w:cs="Times New Roman" w:hint="eastAsia"/>
                <w:kern w:val="2"/>
                <w:sz w:val="20"/>
                <w:szCs w:val="20"/>
              </w:rPr>
              <w:t>拦冰索；预防拦冰索断裂诱发流冰堆积体、冰盖整体下移等严重次生危害；（</w:t>
            </w:r>
            <w:r w:rsidRPr="00EC0F08">
              <w:rPr>
                <w:rFonts w:ascii="仿宋" w:eastAsia="仿宋" w:hAnsi="仿宋" w:cs="Times New Roman"/>
                <w:kern w:val="2"/>
                <w:sz w:val="20"/>
                <w:szCs w:val="20"/>
              </w:rPr>
              <w:t>3）出现大块冰块破裂下移时，下游及时增设</w:t>
            </w:r>
            <w:r w:rsidRPr="00EC0F08">
              <w:rPr>
                <w:rFonts w:ascii="仿宋" w:eastAsia="仿宋" w:hAnsi="仿宋" w:cs="Times New Roman" w:hint="eastAsia"/>
                <w:kern w:val="2"/>
                <w:sz w:val="20"/>
                <w:szCs w:val="20"/>
              </w:rPr>
              <w:t>拦冰索，准备应急抢险设备，防止流冰堵塞建筑物进口。</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kern w:val="2"/>
                <w:sz w:val="20"/>
                <w:szCs w:val="20"/>
              </w:rPr>
              <w:t>3）水情监测设施</w:t>
            </w:r>
            <w:r w:rsidR="00E24656" w:rsidRPr="00021726">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1）水情监测设备失效后，逐级上报</w:t>
            </w:r>
            <w:r w:rsidR="003B19A1" w:rsidRPr="00EC0F08">
              <w:rPr>
                <w:rFonts w:ascii="仿宋" w:eastAsia="仿宋" w:hAnsi="仿宋" w:cs="Times New Roman" w:hint="eastAsia"/>
                <w:kern w:val="2"/>
                <w:sz w:val="20"/>
                <w:szCs w:val="20"/>
              </w:rPr>
              <w:t>上级相关部门</w:t>
            </w: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2）改用人工观测方法，维持水尺断面水位平稳运行；（3）及时联系厂家，排查设备事故原因，在有条件的情况下及时更换。</w:t>
            </w:r>
          </w:p>
        </w:tc>
      </w:tr>
      <w:tr w:rsidR="00D16331" w:rsidRPr="00EC0F08" w:rsidTr="00F85F5F">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节制闸</w:t>
            </w: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 xml:space="preserve">1）逐级上报，根据事故严重程度，不同部门组织应对； </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w:t>
            </w:r>
            <w:r w:rsidRPr="00EC0F08">
              <w:rPr>
                <w:rFonts w:ascii="仿宋" w:eastAsia="仿宋" w:hAnsi="仿宋" w:cs="Times New Roman" w:hint="eastAsia"/>
                <w:kern w:val="2"/>
                <w:sz w:val="20"/>
                <w:szCs w:val="20"/>
              </w:rPr>
              <w:t>处理闸前冰屑堆积，闸前冰盖厚度大约</w:t>
            </w:r>
            <w:r w:rsidRPr="00EC0F08">
              <w:rPr>
                <w:rFonts w:ascii="仿宋" w:eastAsia="仿宋" w:hAnsi="仿宋" w:cs="Times New Roman"/>
                <w:kern w:val="2"/>
                <w:sz w:val="20"/>
                <w:szCs w:val="20"/>
              </w:rPr>
              <w:t>25cm以上时应采用人工方法，减少冰盖对闸门的荷载；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3）积极联系厂家现场查看维修，及时排查事故缘由，条件允许时，及时维修；</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4）做好应急融冰、</w:t>
            </w:r>
            <w:r w:rsidRPr="00EC0F08">
              <w:rPr>
                <w:rFonts w:ascii="仿宋" w:eastAsia="仿宋" w:hAnsi="仿宋" w:cs="Times New Roman" w:hint="eastAsia"/>
                <w:kern w:val="2"/>
                <w:sz w:val="20"/>
                <w:szCs w:val="20"/>
              </w:rPr>
              <w:t>捞冰的准备</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5）冰期结束后，应组织设备供应单位对设备进行全面检查，对受损设备及时修复更换。</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节制闸包括</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牛河南支渡槽进口节制闸</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逐级上报；</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2）加强监测，防止事故扩大；</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3）事后，尽快修复</w:t>
            </w:r>
            <w:r w:rsidR="00D453FB" w:rsidRPr="00EC0F08">
              <w:rPr>
                <w:rFonts w:ascii="仿宋" w:eastAsia="仿宋" w:hAnsi="仿宋" w:cs="Times New Roman" w:hint="eastAsia"/>
                <w:kern w:val="2"/>
                <w:sz w:val="20"/>
                <w:szCs w:val="20"/>
              </w:rPr>
              <w:t>。</w:t>
            </w:r>
          </w:p>
        </w:tc>
      </w:tr>
      <w:tr w:rsidR="00D16331" w:rsidRPr="00EC0F08" w:rsidTr="00F85F5F">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D16331" w:rsidRPr="00EC0F08" w:rsidRDefault="004675B6"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分水口</w:t>
            </w: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 xml:space="preserve">1）逐级上报，根据事故严重程度，不同部门组织应对； </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w:t>
            </w:r>
            <w:r w:rsidRPr="00EC0F08">
              <w:rPr>
                <w:rFonts w:ascii="仿宋" w:eastAsia="仿宋" w:hAnsi="仿宋" w:cs="Times New Roman" w:hint="eastAsia"/>
                <w:kern w:val="2"/>
                <w:sz w:val="20"/>
                <w:szCs w:val="20"/>
              </w:rPr>
              <w:t>处理闸前冰屑堆积，闸前冰盖厚度大约</w:t>
            </w:r>
            <w:r w:rsidRPr="00EC0F08">
              <w:rPr>
                <w:rFonts w:ascii="仿宋" w:eastAsia="仿宋" w:hAnsi="仿宋" w:cs="Times New Roman"/>
                <w:kern w:val="2"/>
                <w:sz w:val="20"/>
                <w:szCs w:val="20"/>
              </w:rPr>
              <w:t>25cm以上时应采用人工方法，减少冰盖对闸门的荷载；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3）积极联系厂家现场查看维修，及时排查事故缘由，条件允许时，及时维修；</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4）做好应急融冰、</w:t>
            </w:r>
            <w:r w:rsidRPr="00EC0F08">
              <w:rPr>
                <w:rFonts w:ascii="仿宋" w:eastAsia="仿宋" w:hAnsi="仿宋" w:cs="Times New Roman" w:hint="eastAsia"/>
                <w:kern w:val="2"/>
                <w:sz w:val="20"/>
                <w:szCs w:val="20"/>
              </w:rPr>
              <w:t>捞冰的准备，确保</w:t>
            </w:r>
            <w:r w:rsidR="004675B6" w:rsidRPr="00EC0F08">
              <w:rPr>
                <w:rFonts w:ascii="仿宋" w:eastAsia="仿宋" w:hAnsi="仿宋" w:cs="Times New Roman" w:hint="eastAsia"/>
                <w:kern w:val="2"/>
                <w:sz w:val="20"/>
                <w:szCs w:val="20"/>
              </w:rPr>
              <w:t>分水口</w:t>
            </w:r>
            <w:r w:rsidRPr="00EC0F08">
              <w:rPr>
                <w:rFonts w:ascii="仿宋" w:eastAsia="仿宋" w:hAnsi="仿宋" w:cs="Times New Roman" w:hint="eastAsia"/>
                <w:kern w:val="2"/>
                <w:sz w:val="20"/>
                <w:szCs w:val="20"/>
              </w:rPr>
              <w:t>正常工作</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5）影响供水时，</w:t>
            </w:r>
            <w:r w:rsidRPr="00EC0F08">
              <w:rPr>
                <w:rFonts w:ascii="仿宋" w:eastAsia="仿宋" w:hAnsi="仿宋" w:cs="Times New Roman" w:hint="eastAsia"/>
                <w:kern w:val="2"/>
                <w:sz w:val="20"/>
                <w:szCs w:val="20"/>
              </w:rPr>
              <w:t>通知受水单位，减小供水流量；</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6）冰期结束后，应组织设备供应单位对设备进行全面检查，对受损设备及时修复更换。</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分水口包括于家店分水口、白村分水口</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逐级上报；</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2）加强监测，防止事故扩大；</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3）事后，尽快修复</w:t>
            </w:r>
            <w:r w:rsidR="00D453FB" w:rsidRPr="00EC0F08">
              <w:rPr>
                <w:rFonts w:ascii="仿宋" w:eastAsia="仿宋" w:hAnsi="仿宋" w:cs="Times New Roman" w:hint="eastAsia"/>
                <w:kern w:val="2"/>
                <w:sz w:val="20"/>
                <w:szCs w:val="20"/>
              </w:rPr>
              <w:t>。</w:t>
            </w:r>
          </w:p>
        </w:tc>
      </w:tr>
      <w:tr w:rsidR="00D16331" w:rsidRPr="00EC0F08" w:rsidTr="00F85F5F">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退水闸</w:t>
            </w: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 xml:space="preserve">1）逐级上报，根据事故严重程度，不同部门组织应对； </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w:t>
            </w:r>
            <w:r w:rsidRPr="00EC0F08">
              <w:rPr>
                <w:rFonts w:ascii="仿宋" w:eastAsia="仿宋" w:hAnsi="仿宋" w:cs="Times New Roman" w:hint="eastAsia"/>
                <w:kern w:val="2"/>
                <w:sz w:val="20"/>
                <w:szCs w:val="20"/>
              </w:rPr>
              <w:t>处理闸前冰屑堆积，闸前冰盖厚度大约</w:t>
            </w:r>
            <w:r w:rsidRPr="00EC0F08">
              <w:rPr>
                <w:rFonts w:ascii="仿宋" w:eastAsia="仿宋" w:hAnsi="仿宋" w:cs="Times New Roman"/>
                <w:kern w:val="2"/>
                <w:sz w:val="20"/>
                <w:szCs w:val="20"/>
              </w:rPr>
              <w:t>25cm以上时应采用人工方法，减少冰盖对闸门的荷载；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3）积极联系厂家现场查看维修，及时排查事故缘由，条件允许时，及时维修；</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4）做好应急融冰、</w:t>
            </w:r>
            <w:r w:rsidRPr="00EC0F08">
              <w:rPr>
                <w:rFonts w:ascii="仿宋" w:eastAsia="仿宋" w:hAnsi="仿宋" w:cs="Times New Roman" w:hint="eastAsia"/>
                <w:kern w:val="2"/>
                <w:sz w:val="20"/>
                <w:szCs w:val="20"/>
              </w:rPr>
              <w:t>捞冰的准备，确保退水闸正常工作</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5）影响应急退水时，应配合</w:t>
            </w:r>
            <w:r w:rsidR="003B19A1" w:rsidRPr="00EC0F08">
              <w:rPr>
                <w:rFonts w:ascii="仿宋" w:eastAsia="仿宋" w:hAnsi="仿宋" w:cs="Times New Roman" w:hint="eastAsia"/>
                <w:kern w:val="2"/>
                <w:sz w:val="20"/>
                <w:szCs w:val="20"/>
              </w:rPr>
              <w:t>上级指令</w:t>
            </w:r>
            <w:r w:rsidRPr="00EC0F08">
              <w:rPr>
                <w:rFonts w:ascii="仿宋" w:eastAsia="仿宋" w:hAnsi="仿宋" w:cs="Times New Roman" w:hint="eastAsia"/>
                <w:kern w:val="2"/>
                <w:sz w:val="20"/>
                <w:szCs w:val="20"/>
              </w:rPr>
              <w:t>，开启上、下游退水闸退水</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6）冰期结束后，应组织设备供应单位对设备进行全面检查，对受损设备及时修复更换。</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center"/>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退水闸包括滏阳河退水闸、</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牛河南支退水闸</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逐级上报；</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2）加强监测，防止事故扩大；</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3）事后，尽快修复</w:t>
            </w:r>
            <w:r w:rsidR="00D453FB" w:rsidRPr="00EC0F08">
              <w:rPr>
                <w:rFonts w:ascii="仿宋" w:eastAsia="仿宋" w:hAnsi="仿宋" w:cs="Times New Roman" w:hint="eastAsia"/>
                <w:kern w:val="2"/>
                <w:sz w:val="20"/>
                <w:szCs w:val="20"/>
              </w:rPr>
              <w:t>。</w:t>
            </w:r>
          </w:p>
        </w:tc>
      </w:tr>
      <w:tr w:rsidR="002A64B4" w:rsidRPr="00EC0F08" w:rsidTr="00F85F5F">
        <w:trPr>
          <w:cantSplit/>
          <w:trHeight w:val="20"/>
          <w:jc w:val="center"/>
        </w:trPr>
        <w:tc>
          <w:tcPr>
            <w:tcW w:w="258" w:type="pct"/>
            <w:vMerge w:val="restart"/>
            <w:tcBorders>
              <w:top w:val="nil"/>
              <w:left w:val="single" w:sz="4" w:space="0" w:color="auto"/>
              <w:right w:val="single" w:sz="4" w:space="0" w:color="auto"/>
            </w:tcBorders>
            <w:vAlign w:val="center"/>
          </w:tcPr>
          <w:p w:rsidR="00157869" w:rsidRPr="00021726" w:rsidRDefault="002A64B4" w:rsidP="00D03C0B">
            <w:pPr>
              <w:pStyle w:val="affffff5"/>
              <w:spacing w:line="240" w:lineRule="exact"/>
              <w:ind w:firstLineChars="0" w:firstLine="0"/>
              <w:jc w:val="center"/>
              <w:rPr>
                <w:rFonts w:ascii="仿宋" w:eastAsia="仿宋" w:hAnsi="仿宋" w:cs="Times New Roman"/>
                <w:kern w:val="2"/>
                <w:sz w:val="20"/>
                <w:szCs w:val="20"/>
              </w:rPr>
            </w:pPr>
            <w:r w:rsidRPr="00EC0F08">
              <w:rPr>
                <w:rFonts w:ascii="仿宋" w:eastAsia="仿宋" w:hAnsi="仿宋" w:cs="Times New Roman"/>
                <w:kern w:val="2"/>
                <w:sz w:val="20"/>
                <w:szCs w:val="20"/>
              </w:rPr>
              <w:t>5</w:t>
            </w:r>
          </w:p>
        </w:tc>
        <w:tc>
          <w:tcPr>
            <w:tcW w:w="335" w:type="pct"/>
            <w:vMerge w:val="restart"/>
            <w:tcBorders>
              <w:top w:val="nil"/>
              <w:left w:val="single" w:sz="4" w:space="0" w:color="auto"/>
              <w:right w:val="single" w:sz="4" w:space="0" w:color="auto"/>
            </w:tcBorders>
            <w:vAlign w:val="center"/>
          </w:tcPr>
          <w:p w:rsidR="00157869" w:rsidRPr="00021726" w:rsidRDefault="002A64B4" w:rsidP="00D03C0B">
            <w:pPr>
              <w:pStyle w:val="affffff5"/>
              <w:spacing w:line="240" w:lineRule="exact"/>
              <w:ind w:firstLineChars="0" w:firstLine="0"/>
              <w:jc w:val="center"/>
              <w:rPr>
                <w:rFonts w:ascii="仿宋" w:eastAsia="仿宋" w:hAnsi="仿宋" w:cs="Times New Roman"/>
                <w:kern w:val="2"/>
                <w:sz w:val="20"/>
                <w:szCs w:val="20"/>
              </w:rPr>
            </w:pPr>
            <w:r w:rsidRPr="00EC0F08">
              <w:rPr>
                <w:rFonts w:ascii="仿宋" w:eastAsia="仿宋" w:hAnsi="仿宋" w:cs="Times New Roman" w:hint="eastAsia"/>
                <w:kern w:val="2"/>
                <w:sz w:val="20"/>
                <w:szCs w:val="20"/>
              </w:rPr>
              <w:t>排冰闸</w:t>
            </w:r>
          </w:p>
        </w:tc>
        <w:tc>
          <w:tcPr>
            <w:tcW w:w="288" w:type="pct"/>
            <w:tcBorders>
              <w:top w:val="nil"/>
              <w:left w:val="single" w:sz="4" w:space="0" w:color="auto"/>
              <w:bottom w:val="single" w:sz="4" w:space="0" w:color="000000"/>
              <w:right w:val="single" w:sz="4" w:space="0" w:color="auto"/>
            </w:tcBorders>
            <w:vAlign w:val="center"/>
          </w:tcPr>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设备适应性</w:t>
            </w:r>
          </w:p>
        </w:tc>
        <w:tc>
          <w:tcPr>
            <w:tcW w:w="4119" w:type="pct"/>
            <w:tcBorders>
              <w:top w:val="nil"/>
              <w:left w:val="single" w:sz="4" w:space="0" w:color="auto"/>
              <w:bottom w:val="single" w:sz="4" w:space="0" w:color="auto"/>
              <w:right w:val="single" w:sz="4" w:space="0" w:color="auto"/>
            </w:tcBorders>
            <w:vAlign w:val="center"/>
          </w:tcPr>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 xml:space="preserve">（1）逐级上报，根据事故严重程度，不同部门组织应对； </w:t>
            </w:r>
          </w:p>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（2）及时闸前冰屑堆积，闸前冰盖厚度大约25cm以上时应采用人工方法，减少冰盖对闸门的荷载；</w:t>
            </w:r>
          </w:p>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（3）积极联系厂家现场查看维修，及时排查事故缘由，条件允许时，及时维修；</w:t>
            </w:r>
          </w:p>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（4）做好应急融冰、捞冰的准备，确保排冰闸正常工作；</w:t>
            </w:r>
          </w:p>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（5）应急排冰时，应配合调度部门，开闸排冰；</w:t>
            </w:r>
          </w:p>
          <w:p w:rsidR="002A64B4" w:rsidRPr="00EC0F08"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（6）冰期结束后，应组织设备供应单位对设备进行全面检查，对受损设备及时修复更换。</w:t>
            </w:r>
          </w:p>
        </w:tc>
      </w:tr>
      <w:tr w:rsidR="002A64B4" w:rsidRPr="00EC0F08" w:rsidTr="00F85F5F">
        <w:trPr>
          <w:cantSplit/>
          <w:trHeight w:val="20"/>
          <w:jc w:val="center"/>
        </w:trPr>
        <w:tc>
          <w:tcPr>
            <w:tcW w:w="258" w:type="pct"/>
            <w:vMerge/>
            <w:tcBorders>
              <w:left w:val="single" w:sz="4" w:space="0" w:color="auto"/>
              <w:bottom w:val="single" w:sz="4" w:space="0" w:color="auto"/>
              <w:right w:val="single" w:sz="4" w:space="0" w:color="auto"/>
            </w:tcBorders>
            <w:vAlign w:val="center"/>
          </w:tcPr>
          <w:p w:rsidR="00157869" w:rsidRPr="00021726" w:rsidRDefault="00157869" w:rsidP="00D03C0B">
            <w:pPr>
              <w:pStyle w:val="affffff5"/>
              <w:spacing w:line="240" w:lineRule="exact"/>
              <w:ind w:firstLineChars="0" w:firstLine="0"/>
              <w:jc w:val="center"/>
              <w:rPr>
                <w:rFonts w:ascii="仿宋" w:eastAsia="仿宋" w:hAnsi="仿宋" w:cs="Times New Roman"/>
                <w:kern w:val="2"/>
                <w:sz w:val="20"/>
                <w:szCs w:val="20"/>
              </w:rPr>
            </w:pPr>
          </w:p>
        </w:tc>
        <w:tc>
          <w:tcPr>
            <w:tcW w:w="335" w:type="pct"/>
            <w:vMerge/>
            <w:tcBorders>
              <w:left w:val="single" w:sz="4" w:space="0" w:color="auto"/>
              <w:bottom w:val="single" w:sz="4" w:space="0" w:color="auto"/>
              <w:right w:val="single" w:sz="4" w:space="0" w:color="auto"/>
            </w:tcBorders>
            <w:vAlign w:val="center"/>
          </w:tcPr>
          <w:p w:rsidR="00157869" w:rsidRPr="00021726" w:rsidRDefault="00157869" w:rsidP="00D03C0B">
            <w:pPr>
              <w:pStyle w:val="affffff5"/>
              <w:spacing w:line="240" w:lineRule="exact"/>
              <w:ind w:firstLineChars="0" w:firstLine="0"/>
              <w:jc w:val="center"/>
              <w:rPr>
                <w:rFonts w:ascii="仿宋" w:eastAsia="仿宋" w:hAnsi="仿宋" w:cs="Times New Roman"/>
                <w:kern w:val="2"/>
                <w:sz w:val="20"/>
                <w:szCs w:val="20"/>
              </w:rPr>
            </w:pPr>
          </w:p>
        </w:tc>
        <w:tc>
          <w:tcPr>
            <w:tcW w:w="288" w:type="pct"/>
            <w:tcBorders>
              <w:top w:val="nil"/>
              <w:left w:val="single" w:sz="4" w:space="0" w:color="auto"/>
              <w:bottom w:val="single" w:sz="4" w:space="0" w:color="000000"/>
              <w:right w:val="single" w:sz="4" w:space="0" w:color="auto"/>
            </w:tcBorders>
            <w:vAlign w:val="center"/>
          </w:tcPr>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输水设施破坏</w:t>
            </w:r>
          </w:p>
        </w:tc>
        <w:tc>
          <w:tcPr>
            <w:tcW w:w="4119" w:type="pct"/>
            <w:tcBorders>
              <w:top w:val="nil"/>
              <w:left w:val="single" w:sz="4" w:space="0" w:color="auto"/>
              <w:bottom w:val="single" w:sz="4" w:space="0" w:color="auto"/>
              <w:right w:val="single" w:sz="4" w:space="0" w:color="auto"/>
            </w:tcBorders>
            <w:vAlign w:val="center"/>
          </w:tcPr>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021726">
              <w:rPr>
                <w:rFonts w:ascii="仿宋" w:eastAsia="仿宋" w:hAnsi="仿宋" w:cs="Times New Roman" w:hint="eastAsia"/>
                <w:kern w:val="2"/>
                <w:sz w:val="20"/>
                <w:szCs w:val="20"/>
              </w:rPr>
              <w:t>逐级上报；</w:t>
            </w:r>
          </w:p>
          <w:p w:rsidR="00157869" w:rsidRPr="00021726"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（2）加强监测，防止事故扩大；</w:t>
            </w:r>
          </w:p>
          <w:p w:rsidR="002A64B4" w:rsidRPr="00EC0F08" w:rsidRDefault="00E24656" w:rsidP="00D03C0B">
            <w:pPr>
              <w:pStyle w:val="affffff5"/>
              <w:spacing w:line="240" w:lineRule="exact"/>
              <w:ind w:firstLineChars="0" w:firstLine="0"/>
              <w:jc w:val="both"/>
              <w:rPr>
                <w:rFonts w:ascii="仿宋" w:eastAsia="仿宋" w:hAnsi="仿宋" w:cs="Times New Roman"/>
                <w:kern w:val="2"/>
                <w:sz w:val="20"/>
                <w:szCs w:val="20"/>
              </w:rPr>
            </w:pPr>
            <w:r w:rsidRPr="00021726">
              <w:rPr>
                <w:rFonts w:ascii="仿宋" w:eastAsia="仿宋" w:hAnsi="仿宋" w:cs="Times New Roman" w:hint="eastAsia"/>
                <w:kern w:val="2"/>
                <w:sz w:val="20"/>
                <w:szCs w:val="20"/>
              </w:rPr>
              <w:t>（3）事后，尽快修复。</w:t>
            </w:r>
          </w:p>
        </w:tc>
      </w:tr>
      <w:tr w:rsidR="00D16331" w:rsidRPr="00EC0F08" w:rsidTr="00F85F5F">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D16331" w:rsidRPr="00EC0F08" w:rsidRDefault="002A64B4"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t>6</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jc w:val="center"/>
              <w:rPr>
                <w:rFonts w:ascii="仿宋" w:eastAsia="仿宋" w:hAnsi="仿宋" w:cs="Times New Roman"/>
                <w:kern w:val="0"/>
                <w:sz w:val="20"/>
                <w:szCs w:val="20"/>
              </w:rPr>
            </w:pPr>
            <w:r w:rsidRPr="00EC0F08">
              <w:rPr>
                <w:rFonts w:ascii="仿宋" w:eastAsia="仿宋" w:hAnsi="仿宋" w:cs="Times New Roman" w:hint="eastAsia"/>
                <w:kern w:val="0"/>
                <w:sz w:val="20"/>
                <w:szCs w:val="20"/>
              </w:rPr>
              <w:t>倒虹吸、隧洞</w:t>
            </w: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冰塞可能发生在讲岳铁路倒虹吸、马磁铁路倒虹吸进口。对小型冰塞应以观测为主，重点应对体积较大的冰塞。</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1）结冰期应开展渠道冰塞巡视，出现冰塞，逐级上报，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统一应对冰塞风险；组织专家会商，制定冰塞风险应对措施；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2）冰塞专项观测，确定冰塞位置、长度、堆积厚度、上游壅水高程等，实时掌握冰塞发展动态</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3）调度方面，渠道水位、流量变化量值不大时，应保持调度平</w:t>
            </w:r>
            <w:r w:rsidRPr="00EC0F08">
              <w:rPr>
                <w:rFonts w:ascii="仿宋" w:eastAsia="仿宋" w:hAnsi="仿宋" w:cs="Times New Roman" w:hint="eastAsia"/>
                <w:kern w:val="2"/>
                <w:sz w:val="20"/>
                <w:szCs w:val="20"/>
              </w:rPr>
              <w:t>稳；</w:t>
            </w:r>
            <w:r w:rsidR="003B19A1" w:rsidRPr="00EC0F08">
              <w:rPr>
                <w:rFonts w:ascii="仿宋" w:eastAsia="仿宋" w:hAnsi="仿宋" w:cs="Times New Roman" w:hint="eastAsia"/>
                <w:kern w:val="2"/>
                <w:sz w:val="20"/>
                <w:szCs w:val="20"/>
              </w:rPr>
              <w:t>变化</w:t>
            </w:r>
            <w:r w:rsidRPr="00EC0F08">
              <w:rPr>
                <w:rFonts w:ascii="仿宋" w:eastAsia="仿宋" w:hAnsi="仿宋" w:cs="Times New Roman" w:hint="eastAsia"/>
                <w:kern w:val="2"/>
                <w:sz w:val="20"/>
                <w:szCs w:val="20"/>
              </w:rPr>
              <w:t>比较</w:t>
            </w:r>
            <w:r w:rsidR="00E24656" w:rsidRPr="00021726">
              <w:rPr>
                <w:rFonts w:ascii="仿宋" w:eastAsia="仿宋" w:hAnsi="仿宋" w:cs="Times New Roman" w:hint="eastAsia"/>
                <w:kern w:val="2"/>
                <w:sz w:val="20"/>
                <w:szCs w:val="20"/>
              </w:rPr>
              <w:t>大</w:t>
            </w:r>
            <w:r w:rsidRPr="00EC0F08">
              <w:rPr>
                <w:rFonts w:ascii="仿宋" w:eastAsia="仿宋" w:hAnsi="仿宋" w:cs="Times New Roman" w:hint="eastAsia"/>
                <w:kern w:val="2"/>
                <w:sz w:val="20"/>
                <w:szCs w:val="20"/>
              </w:rPr>
              <w:t>时，应联合调度上、下游闸门，防止渠道水位～流量值较快变化</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4）人员组织，根据冰塞可能造成事故等级</w:t>
            </w:r>
            <w:r w:rsidR="00D453FB" w:rsidRPr="00EC0F08">
              <w:rPr>
                <w:rFonts w:ascii="仿宋" w:eastAsia="仿宋" w:hAnsi="仿宋" w:cs="Times New Roman" w:hint="eastAsia"/>
                <w:kern w:val="2"/>
                <w:sz w:val="20"/>
                <w:szCs w:val="20"/>
              </w:rPr>
              <w:t>，</w:t>
            </w:r>
            <w:r w:rsidR="00C05429" w:rsidRPr="00EC0F08">
              <w:rPr>
                <w:rFonts w:ascii="仿宋" w:eastAsia="仿宋" w:hAnsi="仿宋" w:cs="Times New Roman" w:hint="eastAsia"/>
                <w:kern w:val="2"/>
                <w:sz w:val="20"/>
                <w:szCs w:val="20"/>
              </w:rPr>
              <w:t>配合上级</w:t>
            </w:r>
            <w:r w:rsidR="003B19A1" w:rsidRPr="00EC0F08">
              <w:rPr>
                <w:rFonts w:ascii="仿宋" w:eastAsia="仿宋" w:hAnsi="仿宋" w:cs="Times New Roman" w:hint="eastAsia"/>
                <w:kern w:val="2"/>
                <w:sz w:val="20"/>
                <w:szCs w:val="20"/>
              </w:rPr>
              <w:t>管部门</w:t>
            </w:r>
            <w:r w:rsidRPr="00EC0F08">
              <w:rPr>
                <w:rFonts w:ascii="仿宋" w:eastAsia="仿宋" w:hAnsi="仿宋" w:cs="Times New Roman" w:hint="eastAsia"/>
                <w:kern w:val="2"/>
                <w:sz w:val="20"/>
                <w:szCs w:val="20"/>
              </w:rPr>
              <w:t>及地方防汛人员组成应急抢险小组，制定应急处置方案</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5）抢险设备，准备应急设备，准备捞冰、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6）出现冰塞堵塞、漫堤等事故时，应启动冬季应急抢险预案，及时开启退水闸。</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冰坝可能发生在讲岳铁路倒虹吸、马磁铁路倒虹吸进口。对小型冰坝应以观测为主，重点应对体积较大的冰坝体。</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1）开河期应开展渠道冰坝巡视，出现冰坝，逐级上报，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统一应对冰坝风险；组织专家会商，制定冰坝风险应对措施；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2）冰坝专项观测，确定冰坝位置、长度、堆积厚度、上游壅水高程等，实时掌握冰坝发展动态</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3）调度方面，渠道水位、流量变化量值不大时，应保持调度平稳；</w:t>
            </w:r>
            <w:r w:rsidR="003B19A1" w:rsidRPr="00EC0F08">
              <w:rPr>
                <w:rFonts w:ascii="仿宋" w:eastAsia="仿宋" w:hAnsi="仿宋" w:cs="Times New Roman" w:hint="eastAsia"/>
                <w:kern w:val="2"/>
                <w:sz w:val="20"/>
                <w:szCs w:val="20"/>
              </w:rPr>
              <w:t>变化</w:t>
            </w:r>
            <w:r w:rsidRPr="00EC0F08">
              <w:rPr>
                <w:rFonts w:ascii="仿宋" w:eastAsia="仿宋" w:hAnsi="仿宋" w:cs="Times New Roman" w:hint="eastAsia"/>
                <w:kern w:val="2"/>
                <w:sz w:val="20"/>
                <w:szCs w:val="20"/>
              </w:rPr>
              <w:t>比较</w:t>
            </w:r>
            <w:r w:rsidR="00E24656" w:rsidRPr="00021726">
              <w:rPr>
                <w:rFonts w:ascii="仿宋" w:eastAsia="仿宋" w:hAnsi="仿宋" w:cs="Times New Roman" w:hint="eastAsia"/>
                <w:kern w:val="2"/>
                <w:sz w:val="20"/>
                <w:szCs w:val="20"/>
              </w:rPr>
              <w:t>大</w:t>
            </w:r>
            <w:r w:rsidRPr="00EC0F08">
              <w:rPr>
                <w:rFonts w:ascii="仿宋" w:eastAsia="仿宋" w:hAnsi="仿宋" w:cs="Times New Roman" w:hint="eastAsia"/>
                <w:kern w:val="2"/>
                <w:sz w:val="20"/>
                <w:szCs w:val="20"/>
              </w:rPr>
              <w:t>时，应联合调度上、下游闸门，防止渠道水位～流量值较快变化</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4）人员组织，根据冰坝可能造成事故等级</w:t>
            </w:r>
            <w:r w:rsidR="00D453FB" w:rsidRPr="00EC0F08">
              <w:rPr>
                <w:rFonts w:ascii="仿宋" w:eastAsia="仿宋" w:hAnsi="仿宋" w:cs="Times New Roman" w:hint="eastAsia"/>
                <w:kern w:val="2"/>
                <w:sz w:val="20"/>
                <w:szCs w:val="20"/>
              </w:rPr>
              <w:t>，</w:t>
            </w:r>
            <w:r w:rsidR="00C05429" w:rsidRPr="00EC0F08">
              <w:rPr>
                <w:rFonts w:ascii="仿宋" w:eastAsia="仿宋" w:hAnsi="仿宋" w:cs="Times New Roman" w:hint="eastAsia"/>
                <w:kern w:val="2"/>
                <w:sz w:val="20"/>
                <w:szCs w:val="20"/>
              </w:rPr>
              <w:t>配合上级</w:t>
            </w:r>
            <w:r w:rsidR="003B19A1" w:rsidRPr="00EC0F08">
              <w:rPr>
                <w:rFonts w:ascii="仿宋" w:eastAsia="仿宋" w:hAnsi="仿宋" w:cs="Times New Roman" w:hint="eastAsia"/>
                <w:kern w:val="2"/>
                <w:sz w:val="20"/>
                <w:szCs w:val="20"/>
              </w:rPr>
              <w:t>部门</w:t>
            </w:r>
            <w:r w:rsidRPr="00EC0F08">
              <w:rPr>
                <w:rFonts w:ascii="仿宋" w:eastAsia="仿宋" w:hAnsi="仿宋" w:cs="Times New Roman" w:hint="eastAsia"/>
                <w:kern w:val="2"/>
                <w:sz w:val="20"/>
                <w:szCs w:val="20"/>
              </w:rPr>
              <w:t>及地方防汛人员组成应急抢险小组，制定应急处置方案</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5）抢险设备，准备应急设备，准备捞冰、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6）出现冰坝堵塞、漫堤等事故时，应启动冬季应急抢险预案，及时开启退水闸。</w:t>
            </w:r>
          </w:p>
        </w:tc>
      </w:tr>
      <w:tr w:rsidR="00D16331" w:rsidRPr="00EC0F08" w:rsidTr="00F85F5F">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逐级上报；</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2）加强监测，防止事故扩大；</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3）建筑物出现严重问题时，应及时上报，组织专家会商，制定抢修方案；</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4）事后，尽快修复。</w:t>
            </w:r>
          </w:p>
        </w:tc>
      </w:tr>
      <w:tr w:rsidR="00D16331" w:rsidRPr="00EC0F08" w:rsidTr="00F85F5F">
        <w:trPr>
          <w:cantSplit/>
          <w:trHeight w:val="20"/>
          <w:jc w:val="center"/>
        </w:trPr>
        <w:tc>
          <w:tcPr>
            <w:tcW w:w="258"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EC0F08" w:rsidRDefault="002A64B4" w:rsidP="00D03C0B">
            <w:pPr>
              <w:widowControl/>
              <w:spacing w:line="240" w:lineRule="exact"/>
              <w:jc w:val="center"/>
              <w:rPr>
                <w:rFonts w:ascii="仿宋" w:eastAsia="仿宋" w:hAnsi="仿宋" w:cs="Times New Roman"/>
                <w:kern w:val="0"/>
                <w:sz w:val="20"/>
                <w:szCs w:val="20"/>
              </w:rPr>
            </w:pPr>
            <w:r w:rsidRPr="00EC0F08">
              <w:rPr>
                <w:rFonts w:ascii="仿宋" w:eastAsia="仿宋" w:hAnsi="仿宋" w:cs="Times New Roman"/>
                <w:kern w:val="0"/>
                <w:sz w:val="20"/>
                <w:szCs w:val="20"/>
              </w:rPr>
              <w:lastRenderedPageBreak/>
              <w:t>7</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渡槽</w:t>
            </w:r>
          </w:p>
        </w:tc>
        <w:tc>
          <w:tcPr>
            <w:tcW w:w="288"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冰塞</w:t>
            </w:r>
          </w:p>
        </w:tc>
        <w:tc>
          <w:tcPr>
            <w:tcW w:w="4119"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冰塞可能发生在滏阳河梁式渡槽、</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牛河南支渡槽</w:t>
            </w:r>
            <w:r w:rsidR="00E24656" w:rsidRPr="00021726">
              <w:rPr>
                <w:rFonts w:ascii="仿宋" w:eastAsia="仿宋" w:hAnsi="仿宋" w:cs="Times New Roman" w:hint="eastAsia"/>
                <w:kern w:val="2"/>
                <w:sz w:val="20"/>
                <w:szCs w:val="20"/>
              </w:rPr>
              <w:t>进口。对小型冰塞应以观测为主，重点应对体积较大的冰塞。</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1）结冰期应开展冰塞巡视，出现冰塞，逐级上报，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统一应对冰塞风险；组织专家会商，制定冰塞风险应对措施；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2）冰塞专项观测，确定冰塞位置、长度、堆积厚度、上游壅水高程等，实时掌握冰塞发展动态</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3）人员组织，根据冰塞可能造成事故等级</w:t>
            </w:r>
            <w:r w:rsidR="00D453FB" w:rsidRPr="00EC0F08">
              <w:rPr>
                <w:rFonts w:ascii="仿宋" w:eastAsia="仿宋" w:hAnsi="仿宋" w:cs="Times New Roman" w:hint="eastAsia"/>
                <w:kern w:val="2"/>
                <w:sz w:val="20"/>
                <w:szCs w:val="20"/>
              </w:rPr>
              <w:t>，</w:t>
            </w:r>
            <w:r w:rsidR="003B19A1" w:rsidRPr="00EC0F08">
              <w:rPr>
                <w:rFonts w:ascii="仿宋" w:eastAsia="仿宋" w:hAnsi="仿宋" w:cs="Times New Roman" w:hint="eastAsia"/>
                <w:kern w:val="2"/>
                <w:sz w:val="20"/>
                <w:szCs w:val="20"/>
              </w:rPr>
              <w:t>配合</w:t>
            </w:r>
            <w:r w:rsidR="00C05429" w:rsidRPr="00EC0F08">
              <w:rPr>
                <w:rFonts w:ascii="仿宋" w:eastAsia="仿宋" w:hAnsi="仿宋" w:cs="Times New Roman" w:hint="eastAsia"/>
                <w:kern w:val="2"/>
                <w:sz w:val="20"/>
                <w:szCs w:val="20"/>
              </w:rPr>
              <w:t>上级</w:t>
            </w:r>
            <w:r w:rsidR="003B19A1" w:rsidRPr="00EC0F08">
              <w:rPr>
                <w:rFonts w:ascii="仿宋" w:eastAsia="仿宋" w:hAnsi="仿宋" w:cs="Times New Roman" w:hint="eastAsia"/>
                <w:kern w:val="2"/>
                <w:sz w:val="20"/>
                <w:szCs w:val="20"/>
              </w:rPr>
              <w:t>部门</w:t>
            </w:r>
            <w:r w:rsidRPr="00EC0F08">
              <w:rPr>
                <w:rFonts w:ascii="仿宋" w:eastAsia="仿宋" w:hAnsi="仿宋" w:cs="Times New Roman" w:hint="eastAsia"/>
                <w:kern w:val="2"/>
                <w:sz w:val="20"/>
                <w:szCs w:val="20"/>
              </w:rPr>
              <w:t>及地方防汛人员组成应急抢险小组，制定应急处置方案</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4）抢险设备，准备捞冰、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5）调度方面，渠道水位、流量变化量值不大时，应保持调度平稳；</w:t>
            </w:r>
            <w:r w:rsidR="003B19A1" w:rsidRPr="00EC0F08">
              <w:rPr>
                <w:rFonts w:ascii="仿宋" w:eastAsia="仿宋" w:hAnsi="仿宋" w:cs="Times New Roman" w:hint="eastAsia"/>
                <w:kern w:val="2"/>
                <w:sz w:val="20"/>
                <w:szCs w:val="20"/>
              </w:rPr>
              <w:t>变化较大时</w:t>
            </w:r>
            <w:r w:rsidRPr="00EC0F08">
              <w:rPr>
                <w:rFonts w:ascii="仿宋" w:eastAsia="仿宋" w:hAnsi="仿宋" w:cs="Times New Roman" w:hint="eastAsia"/>
                <w:kern w:val="2"/>
                <w:sz w:val="20"/>
                <w:szCs w:val="20"/>
              </w:rPr>
              <w:t>，应联合调度上、下游闸门，防止渠道水位～流量值较快变化</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6）出现冰塞堵塞、漫堤等事故时，应启动冬季应急抢险预案，及时开启退水闸。</w:t>
            </w:r>
          </w:p>
        </w:tc>
      </w:tr>
      <w:tr w:rsidR="00D16331" w:rsidRPr="00EC0F08" w:rsidTr="00F85F5F">
        <w:trPr>
          <w:cantSplit/>
          <w:trHeight w:val="20"/>
          <w:jc w:val="center"/>
        </w:trPr>
        <w:tc>
          <w:tcPr>
            <w:tcW w:w="258"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冰坝</w:t>
            </w:r>
          </w:p>
        </w:tc>
        <w:tc>
          <w:tcPr>
            <w:tcW w:w="4119"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冰坝可能发生在滏阳河梁式渡槽、</w:t>
            </w:r>
            <w:r w:rsidRPr="00EC0F08">
              <w:rPr>
                <w:rFonts w:ascii="仿宋" w:eastAsia="仿宋" w:hAnsi="仿宋" w:cs="微软雅黑" w:hint="eastAsia"/>
                <w:kern w:val="2"/>
                <w:sz w:val="20"/>
                <w:szCs w:val="20"/>
              </w:rPr>
              <w:t>牤</w:t>
            </w:r>
            <w:r w:rsidRPr="00EC0F08">
              <w:rPr>
                <w:rFonts w:ascii="仿宋" w:eastAsia="仿宋" w:hAnsi="仿宋" w:cs="仿宋_GB2312" w:hint="eastAsia"/>
                <w:kern w:val="2"/>
                <w:sz w:val="20"/>
                <w:szCs w:val="20"/>
              </w:rPr>
              <w:t>牛河南支渡槽</w:t>
            </w:r>
            <w:r w:rsidR="00E24656" w:rsidRPr="00021726">
              <w:rPr>
                <w:rFonts w:ascii="仿宋" w:eastAsia="仿宋" w:hAnsi="仿宋" w:cs="Times New Roman" w:hint="eastAsia"/>
                <w:kern w:val="2"/>
                <w:sz w:val="20"/>
                <w:szCs w:val="20"/>
              </w:rPr>
              <w:t>进口。对小型冰坝应以观测为主，重点应对体积较大的冰坝体。</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1）开河期应开展冰坝巡视，出现冰坝，逐级上报，</w:t>
            </w:r>
            <w:r w:rsidRPr="00EC0F08">
              <w:rPr>
                <w:rFonts w:ascii="仿宋" w:eastAsia="仿宋" w:hAnsi="仿宋" w:cs="Times New Roman" w:hint="eastAsia"/>
                <w:kern w:val="2"/>
                <w:sz w:val="20"/>
                <w:szCs w:val="20"/>
              </w:rPr>
              <w:t>调度、工程部门相互协调，</w:t>
            </w:r>
            <w:r w:rsidR="00C05429" w:rsidRPr="00EC0F08">
              <w:rPr>
                <w:rFonts w:ascii="仿宋" w:eastAsia="仿宋" w:hAnsi="仿宋" w:cs="Times New Roman" w:hint="eastAsia"/>
                <w:kern w:val="2"/>
                <w:sz w:val="20"/>
                <w:szCs w:val="20"/>
              </w:rPr>
              <w:t>配合</w:t>
            </w:r>
            <w:r w:rsidR="00C05429" w:rsidRPr="00EC0F08">
              <w:rPr>
                <w:rFonts w:ascii="仿宋" w:eastAsia="仿宋" w:hAnsi="仿宋" w:cs="Times New Roman"/>
                <w:kern w:val="2"/>
                <w:sz w:val="20"/>
                <w:szCs w:val="20"/>
              </w:rPr>
              <w:t>上级</w:t>
            </w:r>
            <w:r w:rsidR="00C05429" w:rsidRPr="00EC0F08">
              <w:rPr>
                <w:rFonts w:ascii="仿宋" w:eastAsia="仿宋" w:hAnsi="仿宋" w:cs="Times New Roman" w:hint="eastAsia"/>
                <w:kern w:val="2"/>
                <w:sz w:val="20"/>
                <w:szCs w:val="20"/>
              </w:rPr>
              <w:t>单位</w:t>
            </w:r>
            <w:r w:rsidR="00C05429" w:rsidRPr="00EC0F08">
              <w:rPr>
                <w:rFonts w:ascii="仿宋" w:eastAsia="仿宋" w:hAnsi="仿宋" w:cs="Times New Roman"/>
                <w:kern w:val="2"/>
                <w:sz w:val="20"/>
                <w:szCs w:val="20"/>
              </w:rPr>
              <w:t>，</w:t>
            </w:r>
            <w:r w:rsidRPr="00EC0F08">
              <w:rPr>
                <w:rFonts w:ascii="仿宋" w:eastAsia="仿宋" w:hAnsi="仿宋" w:cs="Times New Roman" w:hint="eastAsia"/>
                <w:kern w:val="2"/>
                <w:sz w:val="20"/>
                <w:szCs w:val="20"/>
              </w:rPr>
              <w:t>统一应对冰坝风险；组织专家会商，制定冰坝风险应对措施；</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2）冰坝专项观测，确定冰坝位置、长度、堆积厚度、上游壅水高程等，实时掌握冰坝发展动态</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3）调度方面，渠道水位、流量变化量值不大时，应保持调度平稳；</w:t>
            </w:r>
            <w:r w:rsidR="003B19A1" w:rsidRPr="00EC0F08">
              <w:rPr>
                <w:rFonts w:ascii="仿宋" w:eastAsia="仿宋" w:hAnsi="仿宋" w:cs="Times New Roman" w:hint="eastAsia"/>
                <w:kern w:val="2"/>
                <w:sz w:val="20"/>
                <w:szCs w:val="20"/>
              </w:rPr>
              <w:t>变化</w:t>
            </w:r>
            <w:r w:rsidRPr="00EC0F08">
              <w:rPr>
                <w:rFonts w:ascii="仿宋" w:eastAsia="仿宋" w:hAnsi="仿宋" w:cs="Times New Roman" w:hint="eastAsia"/>
                <w:kern w:val="2"/>
                <w:sz w:val="20"/>
                <w:szCs w:val="20"/>
              </w:rPr>
              <w:t>比较</w:t>
            </w:r>
            <w:r w:rsidR="00E24656" w:rsidRPr="00021726">
              <w:rPr>
                <w:rFonts w:ascii="仿宋" w:eastAsia="仿宋" w:hAnsi="仿宋" w:cs="Times New Roman" w:hint="eastAsia"/>
                <w:kern w:val="2"/>
                <w:sz w:val="20"/>
                <w:szCs w:val="20"/>
              </w:rPr>
              <w:t>大</w:t>
            </w:r>
            <w:r w:rsidRPr="00EC0F08">
              <w:rPr>
                <w:rFonts w:ascii="仿宋" w:eastAsia="仿宋" w:hAnsi="仿宋" w:cs="Times New Roman" w:hint="eastAsia"/>
                <w:kern w:val="2"/>
                <w:sz w:val="20"/>
                <w:szCs w:val="20"/>
              </w:rPr>
              <w:t>时，应联合调度上、下游闸门，防止渠道水位～流量值较快变化</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4）人员组织，根据冰坝可能造成事故等级</w:t>
            </w:r>
            <w:r w:rsidR="00D453FB" w:rsidRPr="00EC0F08">
              <w:rPr>
                <w:rFonts w:ascii="仿宋" w:eastAsia="仿宋" w:hAnsi="仿宋" w:cs="Times New Roman" w:hint="eastAsia"/>
                <w:kern w:val="2"/>
                <w:sz w:val="20"/>
                <w:szCs w:val="20"/>
              </w:rPr>
              <w:t>，</w:t>
            </w:r>
            <w:r w:rsidR="003B19A1" w:rsidRPr="00EC0F08">
              <w:rPr>
                <w:rFonts w:ascii="仿宋" w:eastAsia="仿宋" w:hAnsi="仿宋" w:cs="Times New Roman" w:hint="eastAsia"/>
                <w:kern w:val="2"/>
                <w:sz w:val="20"/>
                <w:szCs w:val="20"/>
              </w:rPr>
              <w:t>配合</w:t>
            </w:r>
            <w:r w:rsidR="00C05429" w:rsidRPr="00EC0F08">
              <w:rPr>
                <w:rFonts w:ascii="仿宋" w:eastAsia="仿宋" w:hAnsi="仿宋" w:cs="Times New Roman" w:hint="eastAsia"/>
                <w:kern w:val="2"/>
                <w:sz w:val="20"/>
                <w:szCs w:val="20"/>
              </w:rPr>
              <w:t>上级</w:t>
            </w:r>
            <w:r w:rsidR="003B19A1" w:rsidRPr="00EC0F08">
              <w:rPr>
                <w:rFonts w:ascii="仿宋" w:eastAsia="仿宋" w:hAnsi="仿宋" w:cs="Times New Roman" w:hint="eastAsia"/>
                <w:kern w:val="2"/>
                <w:sz w:val="20"/>
                <w:szCs w:val="20"/>
              </w:rPr>
              <w:t>部门</w:t>
            </w:r>
            <w:r w:rsidRPr="00EC0F08">
              <w:rPr>
                <w:rFonts w:ascii="仿宋" w:eastAsia="仿宋" w:hAnsi="仿宋" w:cs="Times New Roman" w:hint="eastAsia"/>
                <w:kern w:val="2"/>
                <w:sz w:val="20"/>
                <w:szCs w:val="20"/>
              </w:rPr>
              <w:t>及地方防汛人员组成应急抢险小组，制定应急处置方案</w:t>
            </w:r>
            <w:r w:rsidR="00D453FB" w:rsidRPr="00EC0F08">
              <w:rPr>
                <w:rFonts w:ascii="仿宋" w:eastAsia="仿宋" w:hAnsi="仿宋" w:cs="Times New Roman" w:hint="eastAsia"/>
                <w:kern w:val="2"/>
                <w:sz w:val="20"/>
                <w:szCs w:val="20"/>
              </w:rPr>
              <w:t>；</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5）抢险设备，准备应急设备，准备捞冰、</w:t>
            </w:r>
            <w:r w:rsidRPr="00EC0F08">
              <w:rPr>
                <w:rFonts w:ascii="仿宋" w:eastAsia="仿宋" w:hAnsi="仿宋" w:cs="Times New Roman" w:hint="eastAsia"/>
                <w:kern w:val="2"/>
                <w:sz w:val="20"/>
                <w:szCs w:val="20"/>
              </w:rPr>
              <w:t>运冰设备，保持输水畅通，布置冰屑堆积场地；</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6）出现冰坝堵塞、漫堤等事故时，应启动冬季应急抢险预案，及时开启退水闸。</w:t>
            </w:r>
          </w:p>
        </w:tc>
      </w:tr>
      <w:tr w:rsidR="00D16331" w:rsidRPr="00EC0F08" w:rsidTr="00F85F5F">
        <w:trPr>
          <w:cantSplit/>
          <w:trHeight w:val="20"/>
          <w:jc w:val="center"/>
        </w:trPr>
        <w:tc>
          <w:tcPr>
            <w:tcW w:w="258"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异常冰情</w:t>
            </w:r>
          </w:p>
        </w:tc>
        <w:tc>
          <w:tcPr>
            <w:tcW w:w="4119"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1）冰情时间、冰盖厚度异常严重时，应逐级上报，</w:t>
            </w:r>
            <w:r w:rsidRPr="00EC0F08">
              <w:rPr>
                <w:rFonts w:ascii="仿宋" w:eastAsia="仿宋" w:hAnsi="仿宋" w:cs="Times New Roman" w:hint="eastAsia"/>
                <w:kern w:val="2"/>
                <w:sz w:val="20"/>
                <w:szCs w:val="20"/>
              </w:rPr>
              <w:t>组织专家会商，评估冰情的严重程度，制定应对预案；</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2）现场管理处应增加气象、水温观测，加密冰情观测频次，实时掌握冰情发展动态；</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3）冰情异常影响调水安全时，</w:t>
            </w:r>
            <w:r w:rsidRPr="00EC0F08">
              <w:rPr>
                <w:rFonts w:ascii="仿宋" w:eastAsia="仿宋" w:hAnsi="仿宋" w:cs="Times New Roman" w:hint="eastAsia"/>
                <w:kern w:val="2"/>
                <w:sz w:val="20"/>
                <w:szCs w:val="20"/>
              </w:rPr>
              <w:t>通知受水区，调整输水流量；</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4）根据冰情发展动态，由专家会商决定，</w:t>
            </w:r>
            <w:r w:rsidRPr="00EC0F08">
              <w:rPr>
                <w:rFonts w:ascii="仿宋" w:eastAsia="仿宋" w:hAnsi="仿宋" w:cs="Times New Roman" w:hint="eastAsia"/>
                <w:kern w:val="2"/>
                <w:sz w:val="20"/>
                <w:szCs w:val="20"/>
              </w:rPr>
              <w:t>统一恢复正常供水。</w:t>
            </w:r>
          </w:p>
        </w:tc>
      </w:tr>
      <w:tr w:rsidR="00D16331" w:rsidRPr="00EC0F08" w:rsidTr="00F85F5F">
        <w:trPr>
          <w:cantSplit/>
          <w:trHeight w:val="20"/>
          <w:jc w:val="center"/>
        </w:trPr>
        <w:tc>
          <w:tcPr>
            <w:tcW w:w="258"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widowControl/>
              <w:spacing w:line="240" w:lineRule="exact"/>
              <w:jc w:val="left"/>
              <w:rPr>
                <w:rFonts w:ascii="仿宋" w:eastAsia="仿宋" w:hAnsi="仿宋" w:cs="Times New Roman"/>
                <w:kern w:val="0"/>
                <w:sz w:val="20"/>
                <w:szCs w:val="20"/>
              </w:rPr>
            </w:pPr>
          </w:p>
        </w:tc>
        <w:tc>
          <w:tcPr>
            <w:tcW w:w="288"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spacing w:line="240" w:lineRule="exact"/>
              <w:rPr>
                <w:rFonts w:ascii="仿宋" w:eastAsia="仿宋" w:hAnsi="仿宋" w:cs="Times New Roman"/>
                <w:kern w:val="0"/>
                <w:sz w:val="20"/>
                <w:szCs w:val="20"/>
              </w:rPr>
            </w:pPr>
            <w:r w:rsidRPr="00EC0F08">
              <w:rPr>
                <w:rFonts w:ascii="仿宋" w:eastAsia="仿宋" w:hAnsi="仿宋" w:cs="Times New Roman" w:hint="eastAsia"/>
                <w:kern w:val="0"/>
                <w:sz w:val="20"/>
                <w:szCs w:val="20"/>
              </w:rPr>
              <w:t>输水设施破坏</w:t>
            </w:r>
          </w:p>
        </w:tc>
        <w:tc>
          <w:tcPr>
            <w:tcW w:w="4119" w:type="pct"/>
            <w:tcBorders>
              <w:top w:val="single" w:sz="4" w:space="0" w:color="auto"/>
              <w:left w:val="single" w:sz="4" w:space="0" w:color="auto"/>
              <w:bottom w:val="single" w:sz="4" w:space="0" w:color="auto"/>
              <w:right w:val="single" w:sz="4" w:space="0" w:color="auto"/>
            </w:tcBorders>
            <w:vAlign w:val="center"/>
            <w:hideMark/>
          </w:tcPr>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1）低温、冰盖冻胀对闸室附属结构破坏</w:t>
            </w:r>
            <w:r w:rsidR="00F76466" w:rsidRPr="00EC0F08">
              <w:rPr>
                <w:rFonts w:ascii="仿宋" w:eastAsia="仿宋" w:hAnsi="仿宋" w:cs="Times New Roman" w:hint="eastAsia"/>
                <w:kern w:val="2"/>
                <w:sz w:val="20"/>
                <w:szCs w:val="20"/>
              </w:rPr>
              <w:t>，</w:t>
            </w:r>
            <w:r w:rsidRPr="00EC0F08">
              <w:rPr>
                <w:rFonts w:ascii="仿宋" w:eastAsia="仿宋" w:hAnsi="仿宋" w:cs="Times New Roman" w:hint="eastAsia"/>
                <w:kern w:val="2"/>
                <w:sz w:val="20"/>
                <w:szCs w:val="20"/>
              </w:rPr>
              <w:t>逐级上报；</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2）加强监测，防止事故扩大；</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3）建筑物出现严重问题时，应及时上报，组织专家会商，制定抢修方案；</w:t>
            </w:r>
          </w:p>
          <w:p w:rsidR="00D16331" w:rsidRPr="00EC0F08" w:rsidRDefault="00D16331" w:rsidP="00D03C0B">
            <w:pPr>
              <w:pStyle w:val="affffff5"/>
              <w:spacing w:line="240" w:lineRule="exact"/>
              <w:ind w:firstLineChars="0" w:firstLine="0"/>
              <w:jc w:val="both"/>
              <w:rPr>
                <w:rFonts w:ascii="仿宋" w:eastAsia="仿宋" w:hAnsi="仿宋" w:cs="Times New Roman"/>
                <w:kern w:val="2"/>
                <w:sz w:val="20"/>
                <w:szCs w:val="20"/>
              </w:rPr>
            </w:pPr>
            <w:r w:rsidRPr="00EC0F08">
              <w:rPr>
                <w:rFonts w:ascii="仿宋" w:eastAsia="仿宋" w:hAnsi="仿宋" w:cs="Times New Roman" w:hint="eastAsia"/>
                <w:kern w:val="2"/>
                <w:sz w:val="20"/>
                <w:szCs w:val="20"/>
              </w:rPr>
              <w:t>（</w:t>
            </w:r>
            <w:r w:rsidRPr="00EC0F08">
              <w:rPr>
                <w:rFonts w:ascii="仿宋" w:eastAsia="仿宋" w:hAnsi="仿宋" w:cs="Times New Roman"/>
                <w:kern w:val="2"/>
                <w:sz w:val="20"/>
                <w:szCs w:val="20"/>
              </w:rPr>
              <w:t>4）事后，尽快修复。</w:t>
            </w:r>
          </w:p>
        </w:tc>
      </w:tr>
    </w:tbl>
    <w:p w:rsidR="00D16331" w:rsidRPr="00A00AEB" w:rsidRDefault="00D16331" w:rsidP="005F476C">
      <w:pPr>
        <w:pStyle w:val="10"/>
        <w:spacing w:after="0"/>
        <w:ind w:firstLineChars="41" w:firstLine="98"/>
        <w:outlineLvl w:val="2"/>
        <w:rPr>
          <w:rFonts w:ascii="Times New Roman" w:hAnsi="Times New Roman" w:cs="Times New Roman"/>
        </w:rPr>
      </w:pPr>
      <w:r w:rsidRPr="00A00AEB">
        <w:rPr>
          <w:rFonts w:ascii="Times New Roman" w:hAnsi="Times New Roman" w:cs="Times New Roman"/>
          <w:szCs w:val="24"/>
        </w:rPr>
        <w:br w:type="column"/>
      </w:r>
      <w:r w:rsidRPr="00A00AEB">
        <w:rPr>
          <w:rFonts w:ascii="Times New Roman" w:hAnsi="Times New Roman" w:cs="Times New Roman"/>
        </w:rPr>
        <w:lastRenderedPageBreak/>
        <w:t xml:space="preserve">3.3.3 </w:t>
      </w:r>
      <w:r w:rsidRPr="00A00AEB">
        <w:rPr>
          <w:rFonts w:ascii="Times New Roman" w:hAnsi="Times New Roman" w:cs="Times New Roman"/>
        </w:rPr>
        <w:t>水质调度</w:t>
      </w:r>
    </w:p>
    <w:p w:rsidR="00D16331" w:rsidRPr="00A00AEB" w:rsidRDefault="00D16331" w:rsidP="00063110">
      <w:pPr>
        <w:pStyle w:val="10"/>
        <w:ind w:firstLine="240"/>
        <w:jc w:val="center"/>
        <w:outlineLvl w:val="9"/>
      </w:pPr>
      <w:r w:rsidRPr="00A00AEB">
        <w:t>表3.3</w:t>
      </w:r>
      <w:r w:rsidRPr="00A00AEB">
        <w:rPr>
          <w:rFonts w:hint="eastAsia"/>
        </w:rPr>
        <w:t xml:space="preserve">-7  </w:t>
      </w:r>
      <w:r w:rsidRPr="00A00AEB">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1897"/>
        <w:gridCol w:w="1860"/>
        <w:gridCol w:w="2113"/>
        <w:gridCol w:w="2306"/>
        <w:gridCol w:w="2682"/>
        <w:gridCol w:w="2460"/>
      </w:tblGrid>
      <w:tr w:rsidR="00D16331" w:rsidRPr="00A00AEB" w:rsidTr="00F85F5F">
        <w:trPr>
          <w:cantSplit/>
          <w:trHeight w:val="20"/>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起始桩号</w:t>
            </w:r>
          </w:p>
        </w:tc>
        <w:tc>
          <w:tcPr>
            <w:tcW w:w="654"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截止桩号</w:t>
            </w:r>
          </w:p>
        </w:tc>
        <w:tc>
          <w:tcPr>
            <w:tcW w:w="743" w:type="pct"/>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风险量值</w:t>
            </w:r>
          </w:p>
        </w:tc>
        <w:tc>
          <w:tcPr>
            <w:tcW w:w="811"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风险事件</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风险因子（按可能性排序）</w:t>
            </w:r>
          </w:p>
        </w:tc>
        <w:tc>
          <w:tcPr>
            <w:tcW w:w="86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对应风险预防措施编号</w:t>
            </w:r>
          </w:p>
        </w:tc>
      </w:tr>
      <w:tr w:rsidR="00D16331" w:rsidRPr="00A00AEB" w:rsidTr="00F85F5F">
        <w:trPr>
          <w:cantSplit/>
          <w:trHeight w:val="20"/>
          <w:tblHeader/>
          <w:jc w:val="center"/>
        </w:trPr>
        <w:tc>
          <w:tcPr>
            <w:tcW w:w="317"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1</w:t>
            </w:r>
          </w:p>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2</w:t>
            </w:r>
          </w:p>
        </w:tc>
        <w:tc>
          <w:tcPr>
            <w:tcW w:w="667" w:type="pct"/>
            <w:vMerge w:val="restart"/>
            <w:tcBorders>
              <w:top w:val="single" w:sz="4" w:space="0" w:color="auto"/>
              <w:left w:val="single" w:sz="4" w:space="0" w:color="auto"/>
              <w:bottom w:val="single" w:sz="4" w:space="0" w:color="auto"/>
              <w:right w:val="single" w:sz="4" w:space="0" w:color="auto"/>
            </w:tcBorders>
            <w:vAlign w:val="center"/>
          </w:tcPr>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K731+677</w:t>
            </w:r>
          </w:p>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K761+038</w:t>
            </w:r>
          </w:p>
        </w:tc>
        <w:tc>
          <w:tcPr>
            <w:tcW w:w="654" w:type="pct"/>
            <w:vMerge w:val="restart"/>
            <w:tcBorders>
              <w:top w:val="single" w:sz="4" w:space="0" w:color="auto"/>
              <w:left w:val="single" w:sz="4" w:space="0" w:color="auto"/>
              <w:bottom w:val="single" w:sz="4" w:space="0" w:color="auto"/>
              <w:right w:val="single" w:sz="4" w:space="0" w:color="auto"/>
            </w:tcBorders>
            <w:vAlign w:val="center"/>
          </w:tcPr>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K761+038</w:t>
            </w:r>
          </w:p>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K771+696</w:t>
            </w:r>
          </w:p>
        </w:tc>
        <w:tc>
          <w:tcPr>
            <w:tcW w:w="743" w:type="pct"/>
            <w:vMerge w:val="restart"/>
            <w:tcBorders>
              <w:top w:val="single" w:sz="4" w:space="0" w:color="auto"/>
              <w:left w:val="single" w:sz="4" w:space="0" w:color="auto"/>
              <w:right w:val="single" w:sz="4" w:space="0" w:color="auto"/>
            </w:tcBorders>
            <w:vAlign w:val="center"/>
          </w:tcPr>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5.1</w:t>
            </w:r>
          </w:p>
          <w:p w:rsidR="00D16331" w:rsidRPr="00A00AEB" w:rsidRDefault="00D16331" w:rsidP="00F85F5F">
            <w:pPr>
              <w:widowControl/>
              <w:adjustRightInd w:val="0"/>
              <w:snapToGrid w:val="0"/>
              <w:spacing w:line="720"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4.8</w:t>
            </w:r>
          </w:p>
        </w:tc>
        <w:tc>
          <w:tcPr>
            <w:tcW w:w="811"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交通事故导致的水污染</w:t>
            </w:r>
          </w:p>
        </w:tc>
        <w:tc>
          <w:tcPr>
            <w:tcW w:w="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危化品运输</w:t>
            </w:r>
          </w:p>
        </w:tc>
        <w:tc>
          <w:tcPr>
            <w:tcW w:w="865" w:type="pct"/>
            <w:tcBorders>
              <w:top w:val="single" w:sz="4" w:space="0" w:color="auto"/>
              <w:left w:val="single" w:sz="4" w:space="0" w:color="auto"/>
              <w:bottom w:val="single" w:sz="4" w:space="0" w:color="auto"/>
              <w:right w:val="single" w:sz="4" w:space="0" w:color="auto"/>
            </w:tcBorders>
            <w:shd w:val="clear" w:color="auto" w:fill="FFFFFF"/>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违反交通规则</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9-2</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道路</w:t>
            </w:r>
          </w:p>
        </w:tc>
        <w:tc>
          <w:tcPr>
            <w:tcW w:w="865" w:type="pct"/>
            <w:vMerge w:val="restart"/>
            <w:tcBorders>
              <w:top w:val="single" w:sz="4" w:space="0" w:color="auto"/>
              <w:left w:val="single" w:sz="4" w:space="0" w:color="auto"/>
              <w:right w:val="single" w:sz="4" w:space="0" w:color="auto"/>
            </w:tcBorders>
            <w:vAlign w:val="center"/>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气象</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车况</w:t>
            </w:r>
          </w:p>
        </w:tc>
        <w:tc>
          <w:tcPr>
            <w:tcW w:w="865" w:type="pct"/>
            <w:vMerge/>
            <w:tcBorders>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地表水污染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生活污水</w:t>
            </w:r>
          </w:p>
        </w:tc>
        <w:tc>
          <w:tcPr>
            <w:tcW w:w="865"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9-3</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畜禽养殖</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垃圾</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工矿企业</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汛期外水入渠</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穿跨越和邻接工程</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9-7</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运维养护施工</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9-8</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地下水污染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内排</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9-4</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地下水污染</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9-6</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防水失效</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9-5</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大气污染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大气沉降</w:t>
            </w:r>
          </w:p>
        </w:tc>
        <w:tc>
          <w:tcPr>
            <w:tcW w:w="865" w:type="pct"/>
            <w:tcBorders>
              <w:top w:val="single" w:sz="4" w:space="0" w:color="auto"/>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9-10</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藻类污染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温度</w:t>
            </w:r>
          </w:p>
        </w:tc>
        <w:tc>
          <w:tcPr>
            <w:tcW w:w="865" w:type="pct"/>
            <w:vMerge w:val="restart"/>
            <w:tcBorders>
              <w:top w:val="single" w:sz="4" w:space="0" w:color="auto"/>
              <w:left w:val="single" w:sz="4" w:space="0" w:color="auto"/>
              <w:right w:val="single" w:sz="4" w:space="0" w:color="auto"/>
            </w:tcBorders>
            <w:vAlign w:val="center"/>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9-11</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营养盐</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水流</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pH</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微量元素</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光照</w:t>
            </w:r>
          </w:p>
        </w:tc>
        <w:tc>
          <w:tcPr>
            <w:tcW w:w="865" w:type="pct"/>
            <w:vMerge/>
            <w:tcBorders>
              <w:left w:val="single" w:sz="4" w:space="0" w:color="auto"/>
              <w:right w:val="single" w:sz="4" w:space="0" w:color="auto"/>
            </w:tcBorders>
            <w:hideMark/>
          </w:tcPr>
          <w:p w:rsidR="00D16331" w:rsidRPr="00A00AEB" w:rsidRDefault="00D16331" w:rsidP="005F476C">
            <w:pPr>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生物因素</w:t>
            </w:r>
          </w:p>
        </w:tc>
        <w:tc>
          <w:tcPr>
            <w:tcW w:w="865" w:type="pct"/>
            <w:vMerge/>
            <w:tcBorders>
              <w:left w:val="single" w:sz="4" w:space="0" w:color="auto"/>
              <w:bottom w:val="single" w:sz="4" w:space="0" w:color="auto"/>
              <w:right w:val="single" w:sz="4" w:space="0" w:color="auto"/>
            </w:tcBorders>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p>
        </w:tc>
        <w:tc>
          <w:tcPr>
            <w:tcW w:w="811"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建筑物漏油污染</w:t>
            </w: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管路质量差</w:t>
            </w:r>
          </w:p>
        </w:tc>
        <w:tc>
          <w:tcPr>
            <w:tcW w:w="865" w:type="pct"/>
            <w:vMerge w:val="restar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9-9</w:t>
            </w: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管路安装不符要求</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密封件老化</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743" w:type="pct"/>
            <w:vMerge/>
            <w:tcBorders>
              <w:left w:val="single" w:sz="4" w:space="0" w:color="auto"/>
              <w:right w:val="single" w:sz="4" w:space="0" w:color="auto"/>
            </w:tcBorders>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密封件安装不当</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r>
      <w:tr w:rsidR="00D16331" w:rsidRPr="00A00AEB" w:rsidTr="00F85F5F">
        <w:trPr>
          <w:cantSplit/>
          <w:trHeight w:val="20"/>
          <w:tblHeader/>
          <w:jc w:val="center"/>
        </w:trPr>
        <w:tc>
          <w:tcPr>
            <w:tcW w:w="317"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67"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654" w:type="pct"/>
            <w:vMerge/>
            <w:tcBorders>
              <w:top w:val="single" w:sz="4" w:space="0" w:color="auto"/>
              <w:left w:val="single" w:sz="4" w:space="0" w:color="auto"/>
              <w:bottom w:val="single" w:sz="4" w:space="0" w:color="auto"/>
              <w:right w:val="single" w:sz="4" w:space="0" w:color="auto"/>
            </w:tcBorders>
            <w:vAlign w:val="center"/>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743" w:type="pct"/>
            <w:vMerge/>
            <w:tcBorders>
              <w:left w:val="single" w:sz="4" w:space="0" w:color="auto"/>
              <w:bottom w:val="single" w:sz="4" w:space="0" w:color="auto"/>
              <w:right w:val="single" w:sz="4" w:space="0" w:color="auto"/>
            </w:tcBorders>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811"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c>
          <w:tcPr>
            <w:tcW w:w="943"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密封件预压量异常</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p>
        </w:tc>
      </w:tr>
    </w:tbl>
    <w:p w:rsidR="00D16331" w:rsidRPr="00A00AEB" w:rsidRDefault="00D16331" w:rsidP="00D16331">
      <w:pPr>
        <w:pStyle w:val="085"/>
        <w:ind w:firstLine="560"/>
      </w:pPr>
    </w:p>
    <w:p w:rsidR="00D16331" w:rsidRPr="00A00AEB" w:rsidRDefault="00D16331" w:rsidP="00063110">
      <w:pPr>
        <w:pStyle w:val="10"/>
        <w:ind w:firstLine="240"/>
        <w:jc w:val="center"/>
        <w:outlineLvl w:val="9"/>
      </w:pPr>
      <w:r w:rsidRPr="00A00AEB">
        <w:lastRenderedPageBreak/>
        <w:t>表3.3</w:t>
      </w:r>
      <w:r w:rsidRPr="00A00AEB">
        <w:rPr>
          <w:rFonts w:hint="eastAsia"/>
        </w:rPr>
        <w:t>-</w:t>
      </w:r>
      <w:r w:rsidRPr="00A00AEB">
        <w:t>8水质</w:t>
      </w:r>
      <w:r w:rsidR="00032D80">
        <w:t>风险预防措施</w:t>
      </w:r>
      <w:r w:rsidRPr="00A00AEB">
        <w:t>一览表</w:t>
      </w:r>
    </w:p>
    <w:tbl>
      <w:tblPr>
        <w:tblW w:w="14318" w:type="dxa"/>
        <w:jc w:val="center"/>
        <w:tblLook w:val="04A0"/>
      </w:tblPr>
      <w:tblGrid>
        <w:gridCol w:w="708"/>
        <w:gridCol w:w="1703"/>
        <w:gridCol w:w="11907"/>
      </w:tblGrid>
      <w:tr w:rsidR="00D16331" w:rsidRPr="00A00AEB" w:rsidTr="005F476C">
        <w:trPr>
          <w:trHeight w:val="20"/>
          <w:tblHeade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编号</w:t>
            </w:r>
          </w:p>
        </w:tc>
        <w:tc>
          <w:tcPr>
            <w:tcW w:w="1703" w:type="dxa"/>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风险因子</w:t>
            </w:r>
          </w:p>
        </w:tc>
        <w:tc>
          <w:tcPr>
            <w:tcW w:w="11907" w:type="dxa"/>
            <w:tcBorders>
              <w:top w:val="single" w:sz="4" w:space="0" w:color="auto"/>
              <w:left w:val="nil"/>
              <w:bottom w:val="single" w:sz="4" w:space="0" w:color="auto"/>
              <w:right w:val="single" w:sz="4" w:space="0" w:color="auto"/>
            </w:tcBorders>
            <w:vAlign w:val="center"/>
            <w:hideMark/>
          </w:tcPr>
          <w:p w:rsidR="00D16331" w:rsidRPr="00A00AEB" w:rsidRDefault="00D16331" w:rsidP="00F85F5F">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预防措施</w:t>
            </w:r>
          </w:p>
        </w:tc>
      </w:tr>
      <w:tr w:rsidR="00D16331" w:rsidRPr="00A00AEB" w:rsidTr="005F476C">
        <w:trPr>
          <w:trHeight w:hRule="exact" w:val="1118"/>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危化品运输、道路、车况、气象</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color w:val="FF0000"/>
                <w:kern w:val="0"/>
                <w:sz w:val="20"/>
                <w:szCs w:val="20"/>
              </w:rPr>
            </w:pPr>
            <w:r w:rsidRPr="00A00AEB">
              <w:rPr>
                <w:rFonts w:ascii="仿宋" w:eastAsia="仿宋" w:hAnsi="仿宋" w:cs="Times New Roman" w:hint="eastAsia"/>
                <w:kern w:val="0"/>
                <w:sz w:val="20"/>
                <w:szCs w:val="20"/>
              </w:rPr>
              <w:t>组织人员加强对讲武城南公路桥、新增</w:t>
            </w:r>
            <w:r w:rsidRPr="00A00AEB">
              <w:rPr>
                <w:rFonts w:ascii="仿宋" w:eastAsia="仿宋" w:hAnsi="仿宋" w:cs="Times New Roman"/>
                <w:kern w:val="0"/>
                <w:sz w:val="20"/>
                <w:szCs w:val="20"/>
              </w:rPr>
              <w:t>6</w:t>
            </w:r>
            <w:r w:rsidRPr="00A00AEB">
              <w:rPr>
                <w:rFonts w:ascii="仿宋" w:eastAsia="仿宋" w:hAnsi="仿宋" w:cs="Times New Roman" w:hint="eastAsia"/>
                <w:kern w:val="0"/>
                <w:sz w:val="20"/>
                <w:szCs w:val="20"/>
              </w:rPr>
              <w:t>公路桥、西槐树北公路桥、磁西南延公路桥、和谐大道公路桥、青兰高速公路桥、为民路公路桥、马头峰公路桥等易发交通事故桥梁进行巡查，并在易发交通事故桥梁设置视频监控和警示牌。</w:t>
            </w:r>
          </w:p>
        </w:tc>
      </w:tr>
      <w:tr w:rsidR="00D16331" w:rsidRPr="00A00AEB" w:rsidTr="005F476C">
        <w:trPr>
          <w:trHeight w:hRule="exact" w:val="517"/>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9-2</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违反交通规则</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与当地有关部门合作，在易发交通事故桥梁处加强法规宣传。</w:t>
            </w:r>
          </w:p>
        </w:tc>
      </w:tr>
      <w:tr w:rsidR="00D16331" w:rsidRPr="00A00AEB" w:rsidTr="005F476C">
        <w:trPr>
          <w:trHeight w:val="458"/>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9-3</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污染源</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color w:val="000000" w:themeColor="text1"/>
                <w:kern w:val="0"/>
                <w:sz w:val="20"/>
                <w:szCs w:val="20"/>
              </w:rPr>
            </w:pPr>
            <w:r w:rsidRPr="00A00AEB">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D16331" w:rsidRPr="00A00AEB" w:rsidTr="005F476C">
        <w:trPr>
          <w:trHeight w:val="845"/>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9-4</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内排</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color w:val="FF0000"/>
                <w:kern w:val="0"/>
                <w:sz w:val="20"/>
                <w:szCs w:val="20"/>
              </w:rPr>
            </w:pPr>
            <w:r w:rsidRPr="00A00AEB">
              <w:rPr>
                <w:rFonts w:ascii="仿宋" w:eastAsia="仿宋" w:hAnsi="仿宋" w:cs="Times New Roman" w:hint="eastAsia"/>
                <w:kern w:val="0"/>
                <w:sz w:val="20"/>
                <w:szCs w:val="20"/>
              </w:rPr>
              <w:t>重点关注等</w:t>
            </w:r>
            <w:r w:rsidRPr="003778A0">
              <w:rPr>
                <w:rFonts w:ascii="仿宋" w:eastAsia="仿宋" w:hAnsi="仿宋" w:cs="Times New Roman"/>
                <w:color w:val="000000"/>
                <w:kern w:val="0"/>
                <w:sz w:val="20"/>
                <w:szCs w:val="20"/>
              </w:rPr>
              <w:t>734+078～734+078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735+472～735+698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737+398～740+379</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740+938～741+338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741+338～741+741+618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741+618～741+898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741+898～742+018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742+018～742+158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742+158～742+778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kern w:val="0"/>
                <w:sz w:val="20"/>
                <w:szCs w:val="20"/>
              </w:rPr>
              <w:t>742+778～742+998</w:t>
            </w:r>
            <w:r w:rsidRPr="003778A0">
              <w:rPr>
                <w:rFonts w:ascii="仿宋" w:eastAsia="仿宋" w:hAnsi="仿宋" w:cs="Times New Roman" w:hint="eastAsia"/>
                <w:color w:val="000000"/>
                <w:kern w:val="0"/>
                <w:sz w:val="20"/>
                <w:szCs w:val="20"/>
              </w:rPr>
              <w:t>、</w:t>
            </w:r>
            <w:r w:rsidRPr="003778A0">
              <w:rPr>
                <w:rFonts w:ascii="仿宋" w:eastAsia="仿宋" w:hAnsi="仿宋" w:cs="Times New Roman"/>
                <w:color w:val="000000"/>
                <w:sz w:val="20"/>
                <w:szCs w:val="20"/>
              </w:rPr>
              <w:t>742+998～744+248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744+248～744+628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744+628～744+973</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744+973～745+118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745+118～747+364</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747+666～749+248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749+248～749+308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749+308～749+758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749+758～749+978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749+978～750+128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750+328～750+498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750+808～751+178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751+178～752+348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752+348～752+878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753+118～753+678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753+678～754+058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754+058～758+918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758+918～759+388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759+388～760+338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760+398～760+536</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762+164～763+038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763+038～763+128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763+128～763+418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763+418～763+448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763+448～763+868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763+868～763+988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763+988～764+203</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764+203～764+518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764+518～764+821</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765+003～766+253</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766+998～768+259</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768+259～768+708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768+708～769+868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769+868～770+618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770+618～770+708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770+708～770+748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770+748～770+778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770+778～770+798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770+798～771+518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771+518～771+548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771+548～771+588</w:t>
            </w:r>
            <w:r w:rsidRPr="003778A0">
              <w:rPr>
                <w:rFonts w:ascii="仿宋" w:eastAsia="仿宋" w:hAnsi="仿宋" w:cs="Times New Roman" w:hint="eastAsia"/>
                <w:color w:val="000000"/>
                <w:sz w:val="20"/>
                <w:szCs w:val="20"/>
              </w:rPr>
              <w:t>、</w:t>
            </w:r>
            <w:r w:rsidRPr="003778A0">
              <w:rPr>
                <w:rFonts w:ascii="仿宋" w:eastAsia="仿宋" w:hAnsi="仿宋" w:cs="Times New Roman"/>
                <w:color w:val="000000"/>
                <w:sz w:val="20"/>
                <w:szCs w:val="20"/>
              </w:rPr>
              <w:t>771+588～771+734</w:t>
            </w:r>
            <w:r w:rsidRPr="00A00AEB">
              <w:rPr>
                <w:rFonts w:ascii="仿宋" w:eastAsia="仿宋" w:hAnsi="仿宋" w:cs="Times New Roman" w:hint="eastAsia"/>
                <w:kern w:val="0"/>
                <w:sz w:val="20"/>
                <w:szCs w:val="20"/>
              </w:rPr>
              <w:t>内排段，发现异常情况，及时上报上级单位及部门。</w:t>
            </w:r>
          </w:p>
        </w:tc>
      </w:tr>
      <w:tr w:rsidR="00D16331" w:rsidRPr="00A00AEB" w:rsidTr="005F476C">
        <w:trPr>
          <w:trHeight w:val="403"/>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9-5</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防水失效</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宋体"/>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）对渠道水量进行定期检测，发现水量异常，及时与有关部门进行协调处理。（</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D16331" w:rsidRPr="00A00AEB" w:rsidTr="005F476C">
        <w:trPr>
          <w:trHeight w:val="20"/>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9-6</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地下水污染</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）对渠道周边地下水污染源进行排查；（</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）协调当地政府相关部门，对污染源进行处理，控制污染源进入渠道水体。</w:t>
            </w:r>
          </w:p>
        </w:tc>
      </w:tr>
      <w:tr w:rsidR="00D16331" w:rsidRPr="00A00AEB" w:rsidTr="005F476C">
        <w:trPr>
          <w:trHeight w:val="643"/>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9-7</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穿跨越和邻接工程</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）配合上级部门对穿跨越和邻接工程施工方案进行审核，发现问题及时与有关部门协调处理；（</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）加强对穿跨越和邻接工程的巡查，发现异常及时与施工单位及当地政府部门协调处理。（</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）大力宣传环境保护知识，树立施工人员的环保意识。</w:t>
            </w:r>
          </w:p>
        </w:tc>
      </w:tr>
      <w:tr w:rsidR="00D16331" w:rsidRPr="00A00AEB" w:rsidTr="005F476C">
        <w:trPr>
          <w:trHeight w:val="553"/>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9-8</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运维养护施工</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）配合上级部门对运维养护施工方案进行审核，发现问题及时与有关部门协调处理；（</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）加强对运维养护施工过程的监督，发现异常及时与施工单位及当地政府部门协调处理；（</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）大力宣传环境保护知识，树立施工人员的环保意识。</w:t>
            </w:r>
          </w:p>
        </w:tc>
      </w:tr>
      <w:tr w:rsidR="00D16331" w:rsidRPr="00A00AEB" w:rsidTr="005F476C">
        <w:trPr>
          <w:trHeight w:val="20"/>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9-9</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含油管路、含油仪器</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color w:val="FF0000"/>
                <w:kern w:val="0"/>
                <w:sz w:val="20"/>
                <w:szCs w:val="20"/>
              </w:rPr>
            </w:pPr>
            <w:r w:rsidRPr="00A00AEB">
              <w:rPr>
                <w:rFonts w:ascii="仿宋" w:eastAsia="仿宋" w:hAnsi="仿宋" w:cs="Times New Roman" w:hint="eastAsia"/>
                <w:kern w:val="0"/>
                <w:sz w:val="20"/>
                <w:szCs w:val="20"/>
              </w:rPr>
              <w:t>对</w:t>
            </w:r>
            <w:r w:rsidRPr="00A00AEB">
              <w:rPr>
                <w:rFonts w:ascii="仿宋" w:eastAsia="仿宋" w:hAnsi="仿宋" w:cs="宋体" w:hint="eastAsia"/>
                <w:kern w:val="0"/>
                <w:sz w:val="20"/>
                <w:szCs w:val="20"/>
              </w:rPr>
              <w:t>牤</w:t>
            </w:r>
            <w:r w:rsidRPr="00A00AEB">
              <w:rPr>
                <w:rFonts w:ascii="仿宋" w:eastAsia="仿宋" w:hAnsi="仿宋" w:cs="仿宋_GB2312" w:hint="eastAsia"/>
                <w:kern w:val="0"/>
                <w:sz w:val="20"/>
                <w:szCs w:val="20"/>
              </w:rPr>
              <w:t>牛河南支渡槽进口节制闸</w:t>
            </w:r>
            <w:r w:rsidRPr="00A00AEB">
              <w:rPr>
                <w:rFonts w:ascii="仿宋" w:eastAsia="仿宋" w:hAnsi="仿宋" w:cs="Times New Roman" w:hint="eastAsia"/>
                <w:kern w:val="0"/>
                <w:sz w:val="20"/>
                <w:szCs w:val="20"/>
              </w:rPr>
              <w:t>和于家店分水口、白村分水口内含油管路、含油仪器进行巡查，发现质量问题及时更换。</w:t>
            </w:r>
          </w:p>
        </w:tc>
      </w:tr>
      <w:tr w:rsidR="00D16331" w:rsidRPr="00A00AEB" w:rsidTr="005F476C">
        <w:trPr>
          <w:trHeight w:val="369"/>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9-10</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大气沉降</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）对渠道周边大气污染源进行排查；（</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）与政府进行合作，对污染源进行治理。</w:t>
            </w:r>
          </w:p>
        </w:tc>
      </w:tr>
      <w:tr w:rsidR="00D16331" w:rsidRPr="00A00AEB" w:rsidTr="005F476C">
        <w:trPr>
          <w:trHeight w:val="544"/>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kern w:val="0"/>
                <w:sz w:val="20"/>
                <w:szCs w:val="20"/>
              </w:rPr>
              <w:t>9-11</w:t>
            </w:r>
          </w:p>
        </w:tc>
        <w:tc>
          <w:tcPr>
            <w:tcW w:w="1703"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藻类生长因子</w:t>
            </w:r>
          </w:p>
        </w:tc>
        <w:tc>
          <w:tcPr>
            <w:tcW w:w="11907" w:type="dxa"/>
            <w:tcBorders>
              <w:top w:val="nil"/>
              <w:left w:val="nil"/>
              <w:bottom w:val="single" w:sz="4" w:space="0" w:color="auto"/>
              <w:right w:val="single" w:sz="4" w:space="0" w:color="auto"/>
            </w:tcBorders>
            <w:vAlign w:val="center"/>
            <w:hideMark/>
          </w:tcPr>
          <w:p w:rsidR="00D16331" w:rsidRPr="00A00AEB" w:rsidRDefault="00D16331" w:rsidP="005F476C">
            <w:pPr>
              <w:widowControl/>
              <w:spacing w:line="240" w:lineRule="exact"/>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）加强对渠道水体进行巡查，尤其是水流比较平缓渠段，发现异常及时上报上级单位及部门；（</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D16331" w:rsidRPr="00A00AEB" w:rsidRDefault="00D16331" w:rsidP="00063110">
      <w:pPr>
        <w:pStyle w:val="10"/>
        <w:ind w:firstLine="240"/>
        <w:jc w:val="center"/>
        <w:outlineLvl w:val="9"/>
      </w:pPr>
      <w:r w:rsidRPr="00A00AEB">
        <w:lastRenderedPageBreak/>
        <w:t>表3.3</w:t>
      </w:r>
      <w:r w:rsidRPr="00A00AEB">
        <w:rPr>
          <w:rFonts w:hint="eastAsia"/>
        </w:rPr>
        <w:t>-</w:t>
      </w:r>
      <w:r w:rsidRPr="00A00AEB">
        <w:t>9水质</w:t>
      </w:r>
      <w:r w:rsidR="00032D80">
        <w:t>风险控制措施</w:t>
      </w:r>
      <w:r w:rsidRPr="00A00AEB">
        <w:t>一览表</w:t>
      </w:r>
    </w:p>
    <w:tbl>
      <w:tblPr>
        <w:tblW w:w="5000" w:type="pct"/>
        <w:tblLook w:val="04A0"/>
      </w:tblPr>
      <w:tblGrid>
        <w:gridCol w:w="725"/>
        <w:gridCol w:w="1564"/>
        <w:gridCol w:w="11929"/>
      </w:tblGrid>
      <w:tr w:rsidR="00D16331" w:rsidRPr="00A00AEB" w:rsidTr="00507CA4">
        <w:trPr>
          <w:trHeight w:val="39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bottom"/>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控制措施</w:t>
            </w:r>
          </w:p>
        </w:tc>
      </w:tr>
      <w:tr w:rsidR="00D16331" w:rsidRPr="00A00AEB" w:rsidTr="00507CA4">
        <w:trPr>
          <w:trHeight w:val="43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）积极配合上级单位和部门、及有关应急救援队伍进行应急处置，控制事态发展。</w:t>
            </w:r>
          </w:p>
        </w:tc>
      </w:tr>
      <w:tr w:rsidR="00D16331" w:rsidRPr="00A00AEB" w:rsidTr="00507CA4">
        <w:trPr>
          <w:trHeight w:val="73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）组织抢险人员赶往现场，开展先期处置工作，并与地方政府相关部门合作协调尽最大可能</w:t>
            </w:r>
            <w:del w:id="32" w:author="赵健" w:date="2018-09-13T19:35:00Z">
              <w:r w:rsidR="00E24656" w:rsidRPr="00021726" w:rsidDel="00F85F5F">
                <w:rPr>
                  <w:rFonts w:ascii="仿宋" w:eastAsia="仿宋" w:hAnsi="仿宋" w:cs="Times New Roman" w:hint="eastAsia"/>
                  <w:strike/>
                  <w:kern w:val="0"/>
                  <w:sz w:val="20"/>
                  <w:szCs w:val="20"/>
                  <w:highlight w:val="yellow"/>
                </w:rPr>
                <w:delText>的</w:delText>
              </w:r>
            </w:del>
            <w:r w:rsidRPr="00A00AEB">
              <w:rPr>
                <w:rFonts w:ascii="仿宋" w:eastAsia="仿宋" w:hAnsi="仿宋" w:cs="Times New Roman" w:hint="eastAsia"/>
                <w:kern w:val="0"/>
                <w:sz w:val="20"/>
                <w:szCs w:val="20"/>
              </w:rPr>
              <w:t>切断污染源，控制污染物入渠；</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4</w:t>
            </w:r>
            <w:r w:rsidRPr="00A00AEB">
              <w:rPr>
                <w:rFonts w:ascii="仿宋" w:eastAsia="仿宋" w:hAnsi="仿宋" w:cs="Times New Roman" w:hint="eastAsia"/>
                <w:kern w:val="0"/>
                <w:sz w:val="20"/>
                <w:szCs w:val="20"/>
              </w:rPr>
              <w:t>）积极配合上级单位和部门、及有关应急救援队伍进行应急处置，控制事态发展。</w:t>
            </w:r>
          </w:p>
        </w:tc>
      </w:tr>
      <w:tr w:rsidR="00D16331" w:rsidRPr="00A00AEB" w:rsidTr="00507CA4">
        <w:trPr>
          <w:trHeight w:val="28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）组织抢险人员赶往现场，开展先期处置工作，并与地方政府相关部门合作协调尽最大可能切断污染源，控制污染物入渠；</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4</w:t>
            </w:r>
            <w:r w:rsidRPr="00A00AEB">
              <w:rPr>
                <w:rFonts w:ascii="仿宋" w:eastAsia="仿宋" w:hAnsi="仿宋" w:cs="Times New Roman" w:hint="eastAsia"/>
                <w:kern w:val="0"/>
                <w:sz w:val="20"/>
                <w:szCs w:val="20"/>
              </w:rPr>
              <w:t>）积极配合上级单位和部门、及有关应急救援队伍进行应急处置，控制事态发展。</w:t>
            </w:r>
          </w:p>
        </w:tc>
      </w:tr>
      <w:tr w:rsidR="00D16331" w:rsidRPr="00A00AEB" w:rsidTr="00507CA4">
        <w:trPr>
          <w:trHeight w:val="34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）组织人员对水面进行定期巡查，发现异常及时上报总调中心，加大流量解决大气污染沉降对水体造成的污染。</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）与地方政府相关部门合作协调解决污染源。</w:t>
            </w:r>
          </w:p>
        </w:tc>
      </w:tr>
      <w:tr w:rsidR="00D16331" w:rsidRPr="00A00AEB" w:rsidTr="00507CA4">
        <w:trPr>
          <w:trHeight w:val="31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藻类污染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）对水体进行观察取样，发现异常后及时上报上级单位和部门；（</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）发生藻类污染后，通过增大流速，避开藻类适宜的生长条件；</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）发生藻类污染后，建议通过机械打捞、过滤等物理方法除藻。</w:t>
            </w:r>
          </w:p>
        </w:tc>
      </w:tr>
      <w:tr w:rsidR="00D16331" w:rsidRPr="00A00AEB" w:rsidTr="00507CA4">
        <w:trPr>
          <w:trHeight w:val="375"/>
        </w:trPr>
        <w:tc>
          <w:tcPr>
            <w:tcW w:w="255" w:type="pct"/>
            <w:tcBorders>
              <w:top w:val="single" w:sz="4" w:space="0" w:color="auto"/>
              <w:left w:val="single" w:sz="4" w:space="0" w:color="auto"/>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center"/>
              <w:rPr>
                <w:rFonts w:ascii="仿宋" w:eastAsia="仿宋" w:hAnsi="仿宋" w:cs="Times New Roman"/>
                <w:kern w:val="0"/>
                <w:sz w:val="20"/>
                <w:szCs w:val="20"/>
              </w:rPr>
            </w:pPr>
            <w:r w:rsidRPr="00A00AEB">
              <w:rPr>
                <w:rFonts w:ascii="仿宋" w:eastAsia="仿宋" w:hAnsi="仿宋" w:cs="Times New Roman" w:hint="eastAsia"/>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1</w:t>
            </w:r>
            <w:r w:rsidRPr="00A00AEB">
              <w:rPr>
                <w:rFonts w:ascii="仿宋" w:eastAsia="仿宋" w:hAnsi="仿宋" w:cs="Times New Roman" w:hint="eastAsia"/>
                <w:kern w:val="0"/>
                <w:sz w:val="20"/>
                <w:szCs w:val="20"/>
              </w:rPr>
              <w:t>）组织巡查人员对水体的油花情况进行巡查，发现异常及时上报上级单位和部门；（</w:t>
            </w:r>
            <w:r w:rsidRPr="00A00AEB">
              <w:rPr>
                <w:rFonts w:ascii="仿宋" w:eastAsia="仿宋" w:hAnsi="仿宋" w:cs="Times New Roman"/>
                <w:kern w:val="0"/>
                <w:sz w:val="20"/>
                <w:szCs w:val="20"/>
              </w:rPr>
              <w:t>2</w:t>
            </w:r>
            <w:r w:rsidRPr="00A00AEB">
              <w:rPr>
                <w:rFonts w:ascii="仿宋" w:eastAsia="仿宋" w:hAnsi="仿宋" w:cs="Times New Roman" w:hint="eastAsia"/>
                <w:kern w:val="0"/>
                <w:sz w:val="20"/>
                <w:szCs w:val="20"/>
              </w:rPr>
              <w:t>）节制闸、分水口等现场值班人员，立即寻找漏油点并进行堵漏；</w:t>
            </w:r>
          </w:p>
          <w:p w:rsidR="00D16331" w:rsidRPr="00A00AEB" w:rsidRDefault="00D16331" w:rsidP="005F476C">
            <w:pPr>
              <w:widowControl/>
              <w:adjustRightInd w:val="0"/>
              <w:snapToGrid w:val="0"/>
              <w:spacing w:line="276" w:lineRule="auto"/>
              <w:jc w:val="left"/>
              <w:rPr>
                <w:rFonts w:ascii="仿宋" w:eastAsia="仿宋" w:hAnsi="仿宋" w:cs="Times New Roman"/>
                <w:kern w:val="0"/>
                <w:sz w:val="20"/>
                <w:szCs w:val="20"/>
              </w:rPr>
            </w:pPr>
            <w:r w:rsidRPr="00A00AEB">
              <w:rPr>
                <w:rFonts w:ascii="仿宋" w:eastAsia="仿宋" w:hAnsi="仿宋" w:cs="Times New Roman" w:hint="eastAsia"/>
                <w:kern w:val="0"/>
                <w:sz w:val="20"/>
                <w:szCs w:val="20"/>
              </w:rPr>
              <w:t>（</w:t>
            </w:r>
            <w:r w:rsidRPr="00A00AEB">
              <w:rPr>
                <w:rFonts w:ascii="仿宋" w:eastAsia="仿宋" w:hAnsi="仿宋" w:cs="Times New Roman"/>
                <w:kern w:val="0"/>
                <w:sz w:val="20"/>
                <w:szCs w:val="20"/>
              </w:rPr>
              <w:t>3</w:t>
            </w:r>
            <w:r w:rsidRPr="00A00AEB">
              <w:rPr>
                <w:rFonts w:ascii="仿宋" w:eastAsia="仿宋" w:hAnsi="仿宋" w:cs="Times New Roman" w:hint="eastAsia"/>
                <w:kern w:val="0"/>
                <w:sz w:val="20"/>
                <w:szCs w:val="20"/>
              </w:rPr>
              <w:t>）按照《水污染事件应急预案》相关要求通过拦油栅、吸油毡等技术开展先期处置工作，控制渠道内油污；（</w:t>
            </w:r>
            <w:r w:rsidRPr="00A00AEB">
              <w:rPr>
                <w:rFonts w:ascii="仿宋" w:eastAsia="仿宋" w:hAnsi="仿宋" w:cs="Times New Roman"/>
                <w:kern w:val="0"/>
                <w:sz w:val="20"/>
                <w:szCs w:val="20"/>
              </w:rPr>
              <w:t>4</w:t>
            </w:r>
            <w:r w:rsidRPr="00A00AEB">
              <w:rPr>
                <w:rFonts w:ascii="仿宋" w:eastAsia="仿宋" w:hAnsi="仿宋" w:cs="Times New Roman" w:hint="eastAsia"/>
                <w:kern w:val="0"/>
                <w:sz w:val="20"/>
                <w:szCs w:val="20"/>
              </w:rPr>
              <w:t>）积极配合上级单位和部门、及有关应急救援队伍进行应急处置，控制事态发展。</w:t>
            </w:r>
          </w:p>
        </w:tc>
      </w:tr>
    </w:tbl>
    <w:p w:rsidR="0008554C" w:rsidRPr="00A00AEB" w:rsidRDefault="0008554C" w:rsidP="00377DFB">
      <w:pPr>
        <w:pStyle w:val="085"/>
        <w:ind w:firstLine="560"/>
        <w:rPr>
          <w:rFonts w:ascii="Times New Roman" w:hAnsi="Times New Roman" w:cs="Times New Roman"/>
        </w:rPr>
      </w:pPr>
    </w:p>
    <w:p w:rsidR="00377DFB" w:rsidRPr="00A00AEB" w:rsidRDefault="00377DFB" w:rsidP="0008554C">
      <w:pPr>
        <w:sectPr w:rsidR="00377DFB" w:rsidRPr="00A00AEB" w:rsidSect="00142839">
          <w:footerReference w:type="default" r:id="rId14"/>
          <w:pgSz w:w="16838" w:h="11906" w:orient="landscape"/>
          <w:pgMar w:top="1418" w:right="1418" w:bottom="1418" w:left="1418" w:header="851" w:footer="992" w:gutter="0"/>
          <w:cols w:space="425"/>
          <w:docGrid w:type="lines" w:linePitch="312"/>
        </w:sectPr>
      </w:pPr>
    </w:p>
    <w:p w:rsidR="006603A2" w:rsidRPr="00A00AEB" w:rsidRDefault="00690B5B" w:rsidP="00D359F4">
      <w:pPr>
        <w:pStyle w:val="1"/>
        <w:rPr>
          <w:kern w:val="0"/>
        </w:rPr>
      </w:pPr>
      <w:bookmarkStart w:id="33" w:name="_Toc521278333"/>
      <w:bookmarkStart w:id="34" w:name="_Toc521306818"/>
      <w:bookmarkStart w:id="35" w:name="_Toc521357670"/>
      <w:bookmarkStart w:id="36" w:name="_Toc524631066"/>
      <w:r w:rsidRPr="00A00AEB">
        <w:rPr>
          <w:kern w:val="0"/>
        </w:rPr>
        <w:lastRenderedPageBreak/>
        <w:t>4</w:t>
      </w:r>
      <w:r w:rsidR="006603A2" w:rsidRPr="00A00AEB">
        <w:rPr>
          <w:kern w:val="0"/>
        </w:rPr>
        <w:t>对当地防洪影响</w:t>
      </w:r>
      <w:bookmarkEnd w:id="33"/>
      <w:bookmarkEnd w:id="34"/>
      <w:bookmarkEnd w:id="35"/>
      <w:r w:rsidR="00320F03" w:rsidRPr="00A00AEB">
        <w:rPr>
          <w:rFonts w:hint="eastAsia"/>
          <w:kern w:val="0"/>
        </w:rPr>
        <w:t>预防</w:t>
      </w:r>
      <w:r w:rsidR="004974E3" w:rsidRPr="00A00AEB">
        <w:rPr>
          <w:kern w:val="0"/>
        </w:rPr>
        <w:t>措施</w:t>
      </w:r>
      <w:bookmarkEnd w:id="36"/>
    </w:p>
    <w:p w:rsidR="00F85F5F" w:rsidRPr="00741D2B" w:rsidRDefault="00F85F5F" w:rsidP="00F85F5F">
      <w:pPr>
        <w:jc w:val="left"/>
        <w:outlineLvl w:val="1"/>
        <w:rPr>
          <w:rFonts w:ascii="Times New Roman" w:hAnsi="Times New Roman" w:cs="Times New Roman"/>
          <w:sz w:val="28"/>
          <w:szCs w:val="28"/>
        </w:rPr>
      </w:pPr>
      <w:bookmarkStart w:id="37" w:name="_Toc524631067"/>
      <w:r w:rsidRPr="00741D2B">
        <w:rPr>
          <w:rFonts w:ascii="Times New Roman" w:eastAsia="黑体" w:hAnsi="Times New Roman" w:cs="Times New Roman"/>
          <w:sz w:val="28"/>
          <w:szCs w:val="28"/>
        </w:rPr>
        <w:t>4.1</w:t>
      </w:r>
      <w:r w:rsidRPr="00741D2B">
        <w:rPr>
          <w:rFonts w:ascii="Times New Roman" w:eastAsia="黑体" w:hAnsi="Times New Roman" w:cs="Times New Roman"/>
          <w:sz w:val="28"/>
          <w:szCs w:val="28"/>
        </w:rPr>
        <w:t>对当地防洪影响风险事件及风险因子</w:t>
      </w:r>
      <w:bookmarkEnd w:id="37"/>
    </w:p>
    <w:p w:rsidR="00F85F5F" w:rsidRPr="00F85F5F" w:rsidRDefault="00F85F5F" w:rsidP="00F85F5F">
      <w:pPr>
        <w:spacing w:line="360" w:lineRule="auto"/>
        <w:ind w:firstLineChars="177" w:firstLine="425"/>
        <w:rPr>
          <w:rFonts w:ascii="仿宋" w:eastAsia="仿宋" w:hAnsi="仿宋" w:cs="Times New Roman"/>
          <w:sz w:val="30"/>
          <w:szCs w:val="30"/>
        </w:rPr>
      </w:pPr>
      <w:r w:rsidRPr="00F85F5F">
        <w:rPr>
          <w:rFonts w:ascii="仿宋" w:eastAsia="仿宋" w:hAnsi="仿宋" w:cs="Times New Roman"/>
          <w:sz w:val="24"/>
          <w:szCs w:val="24"/>
        </w:rPr>
        <w:t>总干渠工程按5</w:t>
      </w:r>
      <w:r w:rsidR="00B75E8F">
        <w:rPr>
          <w:rFonts w:ascii="仿宋" w:eastAsia="仿宋" w:hAnsi="仿宋" w:cs="Times New Roman"/>
          <w:sz w:val="24"/>
          <w:szCs w:val="24"/>
        </w:rPr>
        <w:t>～</w:t>
      </w:r>
      <w:r w:rsidRPr="00F85F5F">
        <w:rPr>
          <w:rFonts w:ascii="仿宋" w:eastAsia="仿宋" w:hAnsi="仿宋" w:cs="Times New Roman"/>
          <w:sz w:val="24"/>
          <w:szCs w:val="24"/>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磁县管理处共20座排水（交叉）建筑物，其中窑底沟、李家岗沟、种畜场沟等13条河流存在一定的风险，窑底沟风险较大，主要原因为出口下游无明显排水沟道，现状行洪条件下，洪水沿低洼地带漫流，根据评估结果，对人口和经济影响不大，但受影响区域覆盖磁县和安阳县范围，涉及河北和河南两省，社会影响较大。</w:t>
      </w:r>
    </w:p>
    <w:p w:rsidR="00F85F5F" w:rsidRPr="00741D2B" w:rsidRDefault="00F85F5F" w:rsidP="00F85F5F">
      <w:pPr>
        <w:pStyle w:val="10"/>
        <w:ind w:firstLine="240"/>
        <w:jc w:val="center"/>
        <w:outlineLvl w:val="9"/>
        <w:rPr>
          <w:rFonts w:ascii="Times New Roman" w:hAnsi="Times New Roman" w:cs="Times New Roman"/>
        </w:rPr>
      </w:pPr>
      <w:r w:rsidRPr="00741D2B">
        <w:rPr>
          <w:rFonts w:ascii="Times New Roman" w:hAnsi="Times New Roman" w:cs="Times New Roman"/>
        </w:rPr>
        <w:t>表</w:t>
      </w:r>
      <w:r w:rsidRPr="00741D2B">
        <w:rPr>
          <w:rFonts w:ascii="Times New Roman" w:hAnsi="Times New Roman" w:cs="Times New Roman"/>
        </w:rPr>
        <w:t xml:space="preserve">4.1-1  </w:t>
      </w:r>
      <w:r w:rsidRPr="00741D2B">
        <w:rPr>
          <w:rFonts w:ascii="Times New Roman" w:hAnsi="Times New Roman" w:cs="Times New Roman"/>
        </w:rPr>
        <w:t>对当地防洪影响风险事件及风险因子一览表</w:t>
      </w:r>
    </w:p>
    <w:tbl>
      <w:tblPr>
        <w:tblW w:w="5000" w:type="pct"/>
        <w:tblLook w:val="04A0"/>
      </w:tblPr>
      <w:tblGrid>
        <w:gridCol w:w="1616"/>
        <w:gridCol w:w="2268"/>
        <w:gridCol w:w="9077"/>
        <w:gridCol w:w="1213"/>
      </w:tblGrid>
      <w:tr w:rsidR="00F85F5F" w:rsidRPr="00741D2B" w:rsidTr="00383902">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bCs/>
                <w:color w:val="000000"/>
                <w:kern w:val="0"/>
                <w:sz w:val="20"/>
                <w:szCs w:val="20"/>
              </w:rPr>
            </w:pPr>
            <w:r w:rsidRPr="00741D2B">
              <w:rPr>
                <w:rFonts w:ascii="Times New Roman" w:eastAsia="仿宋" w:hAnsi="Times New Roman" w:cs="Times New Roman"/>
                <w:bCs/>
                <w:color w:val="000000"/>
                <w:kern w:val="0"/>
                <w:sz w:val="20"/>
                <w:szCs w:val="20"/>
              </w:rPr>
              <w:t>河流名称</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bCs/>
                <w:color w:val="000000"/>
                <w:kern w:val="0"/>
                <w:sz w:val="20"/>
                <w:szCs w:val="20"/>
              </w:rPr>
            </w:pPr>
            <w:r w:rsidRPr="00741D2B">
              <w:rPr>
                <w:rFonts w:ascii="Times New Roman" w:eastAsia="仿宋" w:hAnsi="Times New Roman"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F85F5F" w:rsidRPr="00741D2B" w:rsidRDefault="00F85F5F" w:rsidP="00383902">
            <w:pPr>
              <w:widowControl/>
              <w:spacing w:line="300" w:lineRule="exact"/>
              <w:jc w:val="center"/>
              <w:rPr>
                <w:rFonts w:ascii="Times New Roman" w:eastAsia="仿宋" w:hAnsi="Times New Roman" w:cs="Times New Roman"/>
                <w:bCs/>
                <w:color w:val="000000"/>
                <w:kern w:val="0"/>
                <w:sz w:val="20"/>
                <w:szCs w:val="20"/>
              </w:rPr>
            </w:pPr>
            <w:r w:rsidRPr="00741D2B">
              <w:rPr>
                <w:rFonts w:ascii="Times New Roman" w:eastAsia="仿宋" w:hAnsi="Times New Roman"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bCs/>
                <w:color w:val="000000"/>
                <w:kern w:val="0"/>
                <w:sz w:val="20"/>
                <w:szCs w:val="20"/>
              </w:rPr>
            </w:pPr>
            <w:r w:rsidRPr="00741D2B">
              <w:rPr>
                <w:rFonts w:ascii="Times New Roman" w:eastAsia="仿宋" w:hAnsi="Times New Roman" w:cs="Times New Roman"/>
                <w:bCs/>
                <w:color w:val="000000"/>
                <w:kern w:val="0"/>
                <w:sz w:val="20"/>
                <w:szCs w:val="20"/>
              </w:rPr>
              <w:t>风险防范措施编号</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窑底沟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963m</w:t>
            </w:r>
            <w:r w:rsidRPr="00741D2B">
              <w:rPr>
                <w:rFonts w:ascii="Times New Roman" w:eastAsia="仿宋" w:hAnsi="Times New Roman" w:cs="Times New Roman"/>
                <w:color w:val="000000"/>
                <w:kern w:val="0"/>
                <w:sz w:val="20"/>
                <w:szCs w:val="20"/>
              </w:rPr>
              <w:t>，出口外</w:t>
            </w:r>
            <w:r>
              <w:rPr>
                <w:rFonts w:ascii="Times New Roman" w:eastAsia="仿宋" w:hAnsi="Times New Roman" w:cs="Times New Roman" w:hint="eastAsia"/>
                <w:color w:val="000000"/>
                <w:kern w:val="0"/>
                <w:sz w:val="20"/>
                <w:szCs w:val="20"/>
              </w:rPr>
              <w:t>紧邻</w:t>
            </w:r>
            <w:r w:rsidRPr="00741D2B">
              <w:rPr>
                <w:rFonts w:ascii="Times New Roman" w:eastAsia="仿宋" w:hAnsi="Times New Roman" w:cs="Times New Roman"/>
                <w:color w:val="000000"/>
                <w:kern w:val="0"/>
                <w:sz w:val="20"/>
                <w:szCs w:val="20"/>
              </w:rPr>
              <w:t>交叉建筑物为耕地。</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3</w:t>
            </w:r>
            <w:r w:rsidRPr="00741D2B">
              <w:rPr>
                <w:rFonts w:ascii="Times New Roman" w:eastAsia="仿宋" w:hAnsi="Times New Roman" w:cs="Times New Roman"/>
                <w:color w:val="000000"/>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1</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讲武城沟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717m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东窑头沟</w:t>
            </w:r>
          </w:p>
        </w:tc>
        <w:tc>
          <w:tcPr>
            <w:tcW w:w="800"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）距离干渠</w:t>
            </w:r>
            <w:r w:rsidRPr="00741D2B">
              <w:rPr>
                <w:rFonts w:ascii="Times New Roman" w:eastAsia="仿宋" w:hAnsi="Times New Roman" w:cs="Times New Roman"/>
                <w:color w:val="000000"/>
                <w:kern w:val="0"/>
                <w:sz w:val="20"/>
                <w:szCs w:val="20"/>
              </w:rPr>
              <w:t>20km</w:t>
            </w:r>
            <w:r w:rsidRPr="00741D2B">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8</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龙王庙沟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w:t>
            </w:r>
            <w:r w:rsidRPr="00741D2B">
              <w:rPr>
                <w:rFonts w:ascii="Times New Roman" w:eastAsia="仿宋" w:hAnsi="Times New Roman" w:cs="Times New Roman"/>
                <w:color w:val="000000"/>
                <w:kern w:val="0"/>
                <w:sz w:val="20"/>
                <w:szCs w:val="20"/>
              </w:rPr>
              <w:lastRenderedPageBreak/>
              <w:t>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lastRenderedPageBreak/>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302m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3</w:t>
            </w:r>
            <w:r w:rsidRPr="00741D2B">
              <w:rPr>
                <w:rFonts w:ascii="Times New Roman" w:eastAsia="仿宋" w:hAnsi="Times New Roman" w:cs="Times New Roman"/>
                <w:color w:val="000000"/>
                <w:kern w:val="0"/>
                <w:sz w:val="20"/>
                <w:szCs w:val="20"/>
              </w:rPr>
              <w:t>）排水沟道与原沟道偏离，行洪不畅。</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1</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大营沟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983m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曲沟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1062m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澄槽河北支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1700m</w:t>
            </w:r>
            <w:r w:rsidRPr="00741D2B">
              <w:rPr>
                <w:rFonts w:ascii="Times New Roman" w:eastAsia="仿宋" w:hAnsi="Times New Roman" w:cs="Times New Roman"/>
                <w:color w:val="000000"/>
                <w:kern w:val="0"/>
                <w:sz w:val="20"/>
                <w:szCs w:val="20"/>
              </w:rPr>
              <w:t>，出口正对耕地。</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3</w:t>
            </w:r>
            <w:r w:rsidRPr="00741D2B">
              <w:rPr>
                <w:rFonts w:ascii="Times New Roman" w:eastAsia="仿宋" w:hAnsi="Times New Roman" w:cs="Times New Roman"/>
                <w:color w:val="000000"/>
                <w:kern w:val="0"/>
                <w:sz w:val="20"/>
                <w:szCs w:val="20"/>
              </w:rPr>
              <w:t>）地方村民修建阻冲农田的防护栏，出口下游沟道被挤占，行洪不畅。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1</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李家岗沟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1575m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牤牛河南支</w:t>
            </w:r>
          </w:p>
        </w:tc>
        <w:tc>
          <w:tcPr>
            <w:tcW w:w="800"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）距离干渠</w:t>
            </w:r>
            <w:r w:rsidRPr="00741D2B">
              <w:rPr>
                <w:rFonts w:ascii="Times New Roman" w:eastAsia="仿宋" w:hAnsi="Times New Roman" w:cs="Times New Roman"/>
                <w:color w:val="000000"/>
                <w:kern w:val="0"/>
                <w:sz w:val="20"/>
                <w:szCs w:val="20"/>
              </w:rPr>
              <w:t>20km</w:t>
            </w:r>
            <w:r w:rsidRPr="00741D2B">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8</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东贺兰沟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1094m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南城西沟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397m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3</w:t>
            </w:r>
            <w:r w:rsidRPr="00741D2B">
              <w:rPr>
                <w:rFonts w:ascii="Times New Roman" w:eastAsia="仿宋" w:hAnsi="Times New Roman" w:cs="Times New Roman"/>
                <w:color w:val="000000"/>
                <w:kern w:val="0"/>
                <w:sz w:val="20"/>
                <w:szCs w:val="20"/>
              </w:rPr>
              <w:t>）村民修建围挡防护农田，出口下游沟道被挤占，行洪不畅。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1</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西郝村沟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1207m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r w:rsidR="00F85F5F" w:rsidRPr="00741D2B"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种畜场沟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1</w:t>
            </w:r>
            <w:r w:rsidRPr="00741D2B">
              <w:rPr>
                <w:rFonts w:ascii="Times New Roman" w:eastAsia="仿宋" w:hAnsi="Times New Roman" w:cs="Times New Roman"/>
                <w:color w:val="000000"/>
                <w:kern w:val="0"/>
                <w:sz w:val="20"/>
                <w:szCs w:val="20"/>
              </w:rPr>
              <w:t>）右岸社会经济因素，包括人口和资产分布等。距离出口最近的村庄约</w:t>
            </w:r>
            <w:r w:rsidRPr="00741D2B">
              <w:rPr>
                <w:rFonts w:ascii="Times New Roman" w:eastAsia="仿宋" w:hAnsi="Times New Roman" w:cs="Times New Roman"/>
                <w:color w:val="000000"/>
                <w:kern w:val="0"/>
                <w:sz w:val="20"/>
                <w:szCs w:val="20"/>
              </w:rPr>
              <w:t>685m</w:t>
            </w:r>
            <w:r w:rsidRPr="00741D2B">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7</w:t>
            </w:r>
          </w:p>
        </w:tc>
      </w:tr>
      <w:tr w:rsidR="00F85F5F" w:rsidRPr="00741D2B"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left"/>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w:t>
            </w:r>
            <w:r w:rsidRPr="00741D2B">
              <w:rPr>
                <w:rFonts w:ascii="Times New Roman" w:eastAsia="仿宋" w:hAnsi="Times New Roman" w:cs="Times New Roman"/>
                <w:color w:val="000000"/>
                <w:kern w:val="0"/>
                <w:sz w:val="20"/>
                <w:szCs w:val="20"/>
              </w:rPr>
              <w:t>2</w:t>
            </w:r>
            <w:r w:rsidRPr="00741D2B">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F85F5F" w:rsidRPr="00741D2B" w:rsidRDefault="00F85F5F" w:rsidP="00383902">
            <w:pPr>
              <w:widowControl/>
              <w:spacing w:line="300" w:lineRule="exact"/>
              <w:jc w:val="center"/>
              <w:rPr>
                <w:rFonts w:ascii="Times New Roman" w:eastAsia="仿宋" w:hAnsi="Times New Roman" w:cs="Times New Roman"/>
                <w:color w:val="000000"/>
                <w:kern w:val="0"/>
                <w:sz w:val="20"/>
                <w:szCs w:val="20"/>
              </w:rPr>
            </w:pPr>
            <w:r w:rsidRPr="00741D2B">
              <w:rPr>
                <w:rFonts w:ascii="Times New Roman" w:eastAsia="仿宋" w:hAnsi="Times New Roman" w:cs="Times New Roman"/>
                <w:color w:val="000000"/>
                <w:kern w:val="0"/>
                <w:sz w:val="20"/>
                <w:szCs w:val="20"/>
              </w:rPr>
              <w:t>9</w:t>
            </w:r>
          </w:p>
        </w:tc>
      </w:tr>
    </w:tbl>
    <w:p w:rsidR="00F85F5F" w:rsidRPr="00741D2B" w:rsidRDefault="00F85F5F" w:rsidP="00F85F5F">
      <w:pPr>
        <w:jc w:val="center"/>
        <w:rPr>
          <w:rFonts w:ascii="Times New Roman" w:hAnsi="Times New Roman" w:cs="Times New Roman"/>
          <w:sz w:val="30"/>
          <w:szCs w:val="30"/>
        </w:rPr>
      </w:pPr>
    </w:p>
    <w:p w:rsidR="00F85F5F" w:rsidRPr="00741D2B" w:rsidRDefault="00F85F5F" w:rsidP="00F85F5F">
      <w:pPr>
        <w:rPr>
          <w:rFonts w:ascii="Times New Roman" w:hAnsi="Times New Roman" w:cs="Times New Roman"/>
          <w:sz w:val="30"/>
          <w:szCs w:val="30"/>
        </w:rPr>
        <w:sectPr w:rsidR="00F85F5F" w:rsidRPr="00741D2B" w:rsidSect="0074573C">
          <w:footerReference w:type="default" r:id="rId15"/>
          <w:pgSz w:w="16838" w:h="11906" w:orient="landscape"/>
          <w:pgMar w:top="1800" w:right="1440" w:bottom="1800" w:left="1440" w:header="851" w:footer="992" w:gutter="0"/>
          <w:cols w:space="425"/>
          <w:docGrid w:type="lines" w:linePitch="312"/>
        </w:sectPr>
      </w:pPr>
    </w:p>
    <w:p w:rsidR="00F85F5F" w:rsidRPr="00741D2B" w:rsidRDefault="00F85F5F" w:rsidP="00F85F5F">
      <w:pPr>
        <w:jc w:val="left"/>
        <w:outlineLvl w:val="1"/>
        <w:rPr>
          <w:rFonts w:ascii="Times New Roman" w:eastAsia="黑体" w:hAnsi="Times New Roman" w:cs="Times New Roman"/>
          <w:sz w:val="28"/>
          <w:szCs w:val="28"/>
        </w:rPr>
      </w:pPr>
      <w:bookmarkStart w:id="38" w:name="_Toc524631068"/>
      <w:r w:rsidRPr="00741D2B">
        <w:rPr>
          <w:rFonts w:ascii="Times New Roman" w:eastAsia="黑体" w:hAnsi="Times New Roman" w:cs="Times New Roman"/>
          <w:sz w:val="28"/>
          <w:szCs w:val="28"/>
        </w:rPr>
        <w:lastRenderedPageBreak/>
        <w:t>4.2</w:t>
      </w:r>
      <w:r w:rsidRPr="00741D2B">
        <w:rPr>
          <w:rFonts w:ascii="Times New Roman" w:eastAsia="黑体" w:hAnsi="Times New Roman" w:cs="Times New Roman"/>
          <w:sz w:val="28"/>
          <w:szCs w:val="28"/>
        </w:rPr>
        <w:t>对当地防洪影响风险防范措施</w:t>
      </w:r>
      <w:bookmarkEnd w:id="38"/>
    </w:p>
    <w:p w:rsidR="00F85F5F" w:rsidRPr="00741D2B" w:rsidRDefault="00F85F5F" w:rsidP="00F85F5F">
      <w:pPr>
        <w:pStyle w:val="10"/>
        <w:ind w:firstLineChars="0" w:firstLine="0"/>
        <w:jc w:val="center"/>
        <w:outlineLvl w:val="9"/>
        <w:rPr>
          <w:rFonts w:ascii="Times New Roman" w:hAnsi="Times New Roman" w:cs="Times New Roman"/>
        </w:rPr>
      </w:pPr>
      <w:r w:rsidRPr="00741D2B">
        <w:rPr>
          <w:rFonts w:ascii="Times New Roman" w:hAnsi="Times New Roman" w:cs="Times New Roman"/>
        </w:rPr>
        <w:t>表</w:t>
      </w:r>
      <w:r w:rsidRPr="00741D2B">
        <w:rPr>
          <w:rFonts w:ascii="Times New Roman" w:hAnsi="Times New Roman" w:cs="Times New Roman"/>
        </w:rPr>
        <w:t xml:space="preserve">4.2-1  </w:t>
      </w:r>
      <w:r w:rsidRPr="00741D2B">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F85F5F" w:rsidRPr="00741D2B" w:rsidTr="00383902">
        <w:trPr>
          <w:trHeight w:val="270"/>
          <w:tblHeader/>
          <w:jc w:val="center"/>
        </w:trPr>
        <w:tc>
          <w:tcPr>
            <w:tcW w:w="253" w:type="pct"/>
            <w:vMerge w:val="restart"/>
            <w:vAlign w:val="center"/>
          </w:tcPr>
          <w:p w:rsidR="00F85F5F" w:rsidRPr="00741D2B" w:rsidRDefault="00F85F5F" w:rsidP="00383902">
            <w:pPr>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编号</w:t>
            </w:r>
          </w:p>
        </w:tc>
        <w:tc>
          <w:tcPr>
            <w:tcW w:w="1030" w:type="pct"/>
            <w:vMerge w:val="restart"/>
            <w:vAlign w:val="center"/>
          </w:tcPr>
          <w:p w:rsidR="00F85F5F" w:rsidRPr="00741D2B" w:rsidRDefault="00F85F5F" w:rsidP="00383902">
            <w:pPr>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风险因子</w:t>
            </w:r>
          </w:p>
        </w:tc>
        <w:tc>
          <w:tcPr>
            <w:tcW w:w="3717" w:type="pct"/>
            <w:gridSpan w:val="2"/>
            <w:noWrap/>
            <w:vAlign w:val="center"/>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防范措施</w:t>
            </w:r>
          </w:p>
        </w:tc>
      </w:tr>
      <w:tr w:rsidR="00F85F5F" w:rsidRPr="00741D2B" w:rsidTr="00383902">
        <w:trPr>
          <w:trHeight w:val="270"/>
          <w:tblHeader/>
          <w:jc w:val="center"/>
        </w:trPr>
        <w:tc>
          <w:tcPr>
            <w:tcW w:w="253" w:type="pct"/>
            <w:vMerge/>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工程措施</w:t>
            </w:r>
          </w:p>
        </w:tc>
        <w:tc>
          <w:tcPr>
            <w:tcW w:w="2060" w:type="pct"/>
            <w:noWrap/>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非工程措施</w:t>
            </w:r>
          </w:p>
        </w:tc>
      </w:tr>
      <w:tr w:rsidR="00F85F5F" w:rsidRPr="00741D2B" w:rsidTr="00F85F5F">
        <w:trPr>
          <w:trHeight w:val="270"/>
          <w:jc w:val="center"/>
        </w:trPr>
        <w:tc>
          <w:tcPr>
            <w:tcW w:w="253" w:type="pct"/>
            <w:noWrap/>
            <w:vAlign w:val="center"/>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1</w:t>
            </w:r>
          </w:p>
        </w:tc>
        <w:tc>
          <w:tcPr>
            <w:tcW w:w="1030" w:type="pct"/>
            <w:noWrap/>
            <w:vAlign w:val="center"/>
          </w:tcPr>
          <w:p w:rsidR="00F85F5F" w:rsidRPr="00741D2B" w:rsidRDefault="00F85F5F" w:rsidP="00383902">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vAlign w:val="center"/>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）无排水出路的，开挖排水通道就近排入已有河道或其他水体；</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vAlign w:val="center"/>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）做好穿渠排水建筑物日常检查维护工作，尽量排除可能的风险因素；</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）协同当地政府部门做好非河道管理区的排洪排水规划；</w:t>
            </w:r>
          </w:p>
        </w:tc>
      </w:tr>
      <w:tr w:rsidR="00F85F5F" w:rsidRPr="00741D2B" w:rsidTr="00F85F5F">
        <w:trPr>
          <w:trHeight w:val="270"/>
          <w:jc w:val="center"/>
        </w:trPr>
        <w:tc>
          <w:tcPr>
            <w:tcW w:w="253" w:type="pct"/>
            <w:noWrap/>
            <w:vAlign w:val="center"/>
          </w:tcPr>
          <w:p w:rsidR="00F85F5F" w:rsidRPr="00741D2B" w:rsidRDefault="00F85F5F" w:rsidP="00383902">
            <w:pPr>
              <w:widowControl/>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2</w:t>
            </w:r>
          </w:p>
        </w:tc>
        <w:tc>
          <w:tcPr>
            <w:tcW w:w="1030" w:type="pct"/>
            <w:noWrap/>
            <w:vAlign w:val="center"/>
          </w:tcPr>
          <w:p w:rsidR="00F85F5F" w:rsidRPr="00741D2B" w:rsidRDefault="00F85F5F" w:rsidP="00383902">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交叉断面以上流域特征值变化</w:t>
            </w: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流域汇流面积增大、主河长较设计值减小、流域内建设用地面积增加</w:t>
            </w:r>
            <w:r w:rsidRPr="00741D2B">
              <w:rPr>
                <w:rFonts w:ascii="Times New Roman" w:eastAsia="仿宋" w:hAnsi="Times New Roman" w:cs="Times New Roman"/>
                <w:kern w:val="0"/>
                <w:sz w:val="20"/>
                <w:szCs w:val="20"/>
              </w:rPr>
              <w:t xml:space="preserve">) </w:t>
            </w:r>
            <w:r w:rsidRPr="00741D2B">
              <w:rPr>
                <w:rFonts w:ascii="Times New Roman" w:eastAsia="仿宋" w:hAnsi="Times New Roman" w:cs="Times New Roman"/>
                <w:kern w:val="0"/>
                <w:sz w:val="20"/>
                <w:szCs w:val="20"/>
              </w:rPr>
              <w:t>导致设计洪水增大</w:t>
            </w:r>
          </w:p>
        </w:tc>
        <w:tc>
          <w:tcPr>
            <w:tcW w:w="1657" w:type="pct"/>
            <w:noWrap/>
            <w:vAlign w:val="center"/>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）若设计洪水确实比原设计洪水增大</w:t>
            </w:r>
            <w:r w:rsidRPr="00741D2B">
              <w:rPr>
                <w:rFonts w:ascii="Times New Roman" w:eastAsia="仿宋" w:hAnsi="Times New Roman" w:cs="Times New Roman"/>
                <w:kern w:val="0"/>
                <w:sz w:val="20"/>
                <w:szCs w:val="20"/>
              </w:rPr>
              <w:t>30%</w:t>
            </w:r>
            <w:r w:rsidRPr="00741D2B">
              <w:rPr>
                <w:rFonts w:ascii="Times New Roman" w:eastAsia="仿宋" w:hAnsi="Times New Roman" w:cs="Times New Roman"/>
                <w:kern w:val="0"/>
                <w:sz w:val="20"/>
                <w:szCs w:val="20"/>
              </w:rPr>
              <w:t>以上，建议在上游开渠引流；</w:t>
            </w:r>
          </w:p>
        </w:tc>
        <w:tc>
          <w:tcPr>
            <w:tcW w:w="2060" w:type="pct"/>
            <w:noWrap/>
            <w:vAlign w:val="center"/>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）加强与水利实时雨水工情信息的共享，开展沿线暴雨洪水的预报预警工作；</w:t>
            </w:r>
          </w:p>
        </w:tc>
      </w:tr>
      <w:tr w:rsidR="00F85F5F" w:rsidRPr="00741D2B" w:rsidTr="00F85F5F">
        <w:trPr>
          <w:trHeight w:val="270"/>
          <w:jc w:val="center"/>
        </w:trPr>
        <w:tc>
          <w:tcPr>
            <w:tcW w:w="253" w:type="pct"/>
            <w:noWrap/>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3</w:t>
            </w:r>
          </w:p>
        </w:tc>
        <w:tc>
          <w:tcPr>
            <w:tcW w:w="1030" w:type="pct"/>
            <w:noWrap/>
            <w:vAlign w:val="center"/>
            <w:hideMark/>
          </w:tcPr>
          <w:p w:rsidR="00F85F5F" w:rsidRPr="00741D2B" w:rsidRDefault="00F85F5F" w:rsidP="00383902">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河穿渠类建筑物下游有弃渣、堆土、建房等挤占行洪通道，行洪能力降低</w:t>
            </w:r>
          </w:p>
        </w:tc>
        <w:tc>
          <w:tcPr>
            <w:tcW w:w="1657" w:type="pct"/>
            <w:noWrap/>
            <w:vAlign w:val="center"/>
            <w:hideMark/>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）运行期间应监视下游河道水流通道的畅通条件，发现堵塞现象时应及时清理；</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）清理出口土堆，疏通下游排水通道，提高下游河道过流能力；</w:t>
            </w:r>
          </w:p>
        </w:tc>
        <w:tc>
          <w:tcPr>
            <w:tcW w:w="2060" w:type="pct"/>
            <w:noWrap/>
            <w:vAlign w:val="center"/>
            <w:hideMark/>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）地方政府河道整治中实施的整治方案应征求南水北调中线局的意见；</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3</w:t>
            </w:r>
            <w:r w:rsidRPr="00741D2B">
              <w:rPr>
                <w:rFonts w:ascii="Times New Roman" w:eastAsia="仿宋" w:hAnsi="Times New Roman" w:cs="Times New Roman"/>
                <w:kern w:val="0"/>
                <w:sz w:val="20"/>
                <w:szCs w:val="20"/>
              </w:rPr>
              <w:t>）完善应急预案编制，提高应急预案的可操作性；</w:t>
            </w:r>
          </w:p>
        </w:tc>
      </w:tr>
      <w:tr w:rsidR="00F85F5F" w:rsidRPr="00741D2B" w:rsidTr="00F85F5F">
        <w:trPr>
          <w:trHeight w:val="270"/>
          <w:jc w:val="center"/>
        </w:trPr>
        <w:tc>
          <w:tcPr>
            <w:tcW w:w="253" w:type="pct"/>
            <w:noWrap/>
            <w:vAlign w:val="center"/>
          </w:tcPr>
          <w:p w:rsidR="00F85F5F" w:rsidRPr="00741D2B" w:rsidRDefault="00F85F5F" w:rsidP="00383902">
            <w:pPr>
              <w:widowControl/>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4</w:t>
            </w:r>
          </w:p>
        </w:tc>
        <w:tc>
          <w:tcPr>
            <w:tcW w:w="1030" w:type="pct"/>
            <w:noWrap/>
            <w:vAlign w:val="center"/>
          </w:tcPr>
          <w:p w:rsidR="00F85F5F" w:rsidRPr="00741D2B" w:rsidRDefault="00F85F5F" w:rsidP="00383902">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穿渠类建筑物进口易堵（生活垃圾、柴草漂浮物、滑坡泥石</w:t>
            </w:r>
            <w:r w:rsidRPr="00741D2B">
              <w:rPr>
                <w:rFonts w:ascii="Times New Roman" w:eastAsia="仿宋" w:hAnsi="Times New Roman" w:cs="Times New Roman"/>
                <w:kern w:val="0"/>
                <w:sz w:val="20"/>
                <w:szCs w:val="20"/>
              </w:rPr>
              <w:lastRenderedPageBreak/>
              <w:t>流等）</w:t>
            </w:r>
          </w:p>
        </w:tc>
        <w:tc>
          <w:tcPr>
            <w:tcW w:w="1657" w:type="pct"/>
            <w:noWrap/>
            <w:vAlign w:val="center"/>
          </w:tcPr>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lastRenderedPageBreak/>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）清理进口附近工程弃渣、堆土、生活垃圾、柴草漂浮物等；</w:t>
            </w:r>
          </w:p>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lastRenderedPageBreak/>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lastRenderedPageBreak/>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）协同当地政府部门加强对附近村民的宣传劝导教育工作，河道内禁止倾倒弃渣、堆土等；</w:t>
            </w:r>
          </w:p>
        </w:tc>
      </w:tr>
      <w:tr w:rsidR="00F85F5F" w:rsidRPr="00741D2B" w:rsidTr="00F85F5F">
        <w:trPr>
          <w:trHeight w:val="270"/>
          <w:jc w:val="center"/>
        </w:trPr>
        <w:tc>
          <w:tcPr>
            <w:tcW w:w="253" w:type="pct"/>
            <w:noWrap/>
            <w:vAlign w:val="center"/>
          </w:tcPr>
          <w:p w:rsidR="00F85F5F" w:rsidRPr="00741D2B" w:rsidRDefault="00F85F5F" w:rsidP="00383902">
            <w:pPr>
              <w:widowControl/>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lastRenderedPageBreak/>
              <w:t>5</w:t>
            </w:r>
          </w:p>
        </w:tc>
        <w:tc>
          <w:tcPr>
            <w:tcW w:w="1030" w:type="pct"/>
            <w:noWrap/>
            <w:vAlign w:val="center"/>
          </w:tcPr>
          <w:p w:rsidR="00F85F5F" w:rsidRPr="00741D2B" w:rsidRDefault="00F85F5F" w:rsidP="00383902">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穿渠类建筑物自身淤堵</w:t>
            </w:r>
          </w:p>
        </w:tc>
        <w:tc>
          <w:tcPr>
            <w:tcW w:w="1657" w:type="pct"/>
            <w:noWrap/>
            <w:vAlign w:val="center"/>
          </w:tcPr>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汛后及时清淤；</w:t>
            </w:r>
          </w:p>
        </w:tc>
        <w:tc>
          <w:tcPr>
            <w:tcW w:w="2060" w:type="pct"/>
            <w:noWrap/>
            <w:vAlign w:val="center"/>
          </w:tcPr>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）做好穿渠排水建筑物日常检查维护工作，排除可能的风险因素；</w:t>
            </w:r>
          </w:p>
        </w:tc>
      </w:tr>
      <w:tr w:rsidR="00F85F5F" w:rsidRPr="00741D2B" w:rsidTr="00F85F5F">
        <w:trPr>
          <w:trHeight w:val="270"/>
          <w:jc w:val="center"/>
        </w:trPr>
        <w:tc>
          <w:tcPr>
            <w:tcW w:w="253" w:type="pct"/>
            <w:noWrap/>
            <w:vAlign w:val="center"/>
            <w:hideMark/>
          </w:tcPr>
          <w:p w:rsidR="00F85F5F" w:rsidRPr="00741D2B" w:rsidRDefault="00F85F5F" w:rsidP="00383902">
            <w:pPr>
              <w:widowControl/>
              <w:spacing w:line="276" w:lineRule="auto"/>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6</w:t>
            </w:r>
          </w:p>
        </w:tc>
        <w:tc>
          <w:tcPr>
            <w:tcW w:w="1030" w:type="pct"/>
            <w:noWrap/>
            <w:vAlign w:val="center"/>
            <w:hideMark/>
          </w:tcPr>
          <w:p w:rsidR="00F85F5F" w:rsidRPr="00741D2B" w:rsidRDefault="00F85F5F" w:rsidP="00383902">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河渠交叉建筑物上下游行洪断面束窄，行洪能力降低</w:t>
            </w:r>
          </w:p>
        </w:tc>
        <w:tc>
          <w:tcPr>
            <w:tcW w:w="1657" w:type="pct"/>
            <w:noWrap/>
            <w:vAlign w:val="center"/>
            <w:hideMark/>
          </w:tcPr>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）制止保护范围内违建行为，对存在的违建建筑物进行拆除，进行河道整治；</w:t>
            </w:r>
          </w:p>
          <w:p w:rsidR="00F85F5F" w:rsidRPr="00741D2B" w:rsidRDefault="00F85F5F" w:rsidP="00F85F5F">
            <w:pPr>
              <w:widowControl/>
              <w:spacing w:line="276" w:lineRule="auto"/>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）协同地方水务部门加强河道整治工作，保持河道行洪通畅；</w:t>
            </w:r>
          </w:p>
        </w:tc>
        <w:tc>
          <w:tcPr>
            <w:tcW w:w="2060" w:type="pct"/>
            <w:noWrap/>
            <w:vAlign w:val="center"/>
            <w:hideMark/>
          </w:tcPr>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F85F5F" w:rsidRPr="00741D2B" w:rsidRDefault="00F85F5F" w:rsidP="00F85F5F">
            <w:pPr>
              <w:widowControl/>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）地方政府河道整治中实施的整治方案应征求南水北调中线局的意见；</w:t>
            </w:r>
          </w:p>
        </w:tc>
      </w:tr>
      <w:tr w:rsidR="00F85F5F" w:rsidRPr="00741D2B" w:rsidTr="00F85F5F">
        <w:trPr>
          <w:trHeight w:val="270"/>
          <w:jc w:val="center"/>
        </w:trPr>
        <w:tc>
          <w:tcPr>
            <w:tcW w:w="253" w:type="pct"/>
            <w:noWrap/>
            <w:vAlign w:val="center"/>
          </w:tcPr>
          <w:p w:rsidR="00F85F5F" w:rsidRPr="00741D2B" w:rsidRDefault="00F85F5F" w:rsidP="00383902">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7</w:t>
            </w:r>
          </w:p>
        </w:tc>
        <w:tc>
          <w:tcPr>
            <w:tcW w:w="1030" w:type="pct"/>
            <w:noWrap/>
            <w:vAlign w:val="center"/>
          </w:tcPr>
          <w:p w:rsidR="00F85F5F" w:rsidRPr="00741D2B" w:rsidRDefault="00F85F5F" w:rsidP="00383902">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F85F5F" w:rsidRPr="00741D2B" w:rsidRDefault="00F85F5F" w:rsidP="00F85F5F">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p>
        </w:tc>
        <w:tc>
          <w:tcPr>
            <w:tcW w:w="2060" w:type="pct"/>
            <w:noWrap/>
            <w:vAlign w:val="center"/>
          </w:tcPr>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）有关左右岸工程保护区及下垫面范围的城市规划应征求水利部门的意见；</w:t>
            </w:r>
          </w:p>
        </w:tc>
      </w:tr>
      <w:tr w:rsidR="00F85F5F" w:rsidRPr="00741D2B" w:rsidTr="00F85F5F">
        <w:trPr>
          <w:trHeight w:val="270"/>
          <w:jc w:val="center"/>
        </w:trPr>
        <w:tc>
          <w:tcPr>
            <w:tcW w:w="253" w:type="pct"/>
            <w:noWrap/>
            <w:vAlign w:val="center"/>
          </w:tcPr>
          <w:p w:rsidR="00F85F5F" w:rsidRPr="00741D2B" w:rsidRDefault="00F85F5F" w:rsidP="00383902">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8</w:t>
            </w:r>
          </w:p>
        </w:tc>
        <w:tc>
          <w:tcPr>
            <w:tcW w:w="1030" w:type="pct"/>
            <w:noWrap/>
            <w:vAlign w:val="center"/>
          </w:tcPr>
          <w:p w:rsidR="00F85F5F" w:rsidRPr="00741D2B" w:rsidRDefault="00F85F5F" w:rsidP="00383902">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距离干渠</w:t>
            </w:r>
            <w:r w:rsidRPr="00741D2B">
              <w:rPr>
                <w:rFonts w:ascii="Times New Roman" w:eastAsia="仿宋" w:hAnsi="Times New Roman" w:cs="Times New Roman"/>
                <w:kern w:val="0"/>
                <w:sz w:val="20"/>
                <w:szCs w:val="20"/>
              </w:rPr>
              <w:t>50km</w:t>
            </w:r>
            <w:r w:rsidRPr="00741D2B">
              <w:rPr>
                <w:rFonts w:ascii="Times New Roman" w:eastAsia="仿宋" w:hAnsi="Times New Roman" w:cs="Times New Roman"/>
                <w:kern w:val="0"/>
                <w:sz w:val="20"/>
                <w:szCs w:val="20"/>
              </w:rPr>
              <w:t>范围内有设计标准低的中型水库以及</w:t>
            </w:r>
            <w:r w:rsidRPr="00741D2B">
              <w:rPr>
                <w:rFonts w:ascii="Times New Roman" w:eastAsia="仿宋" w:hAnsi="Times New Roman" w:cs="Times New Roman"/>
                <w:kern w:val="0"/>
                <w:sz w:val="20"/>
                <w:szCs w:val="20"/>
              </w:rPr>
              <w:t>20km</w:t>
            </w:r>
            <w:r w:rsidRPr="00741D2B">
              <w:rPr>
                <w:rFonts w:ascii="Times New Roman" w:eastAsia="仿宋" w:hAnsi="Times New Roman" w:cs="Times New Roman"/>
                <w:kern w:val="0"/>
                <w:sz w:val="20"/>
                <w:szCs w:val="20"/>
              </w:rPr>
              <w:t>范围内有设计标准低的小型水库</w:t>
            </w:r>
          </w:p>
        </w:tc>
        <w:tc>
          <w:tcPr>
            <w:tcW w:w="1657" w:type="pct"/>
            <w:noWrap/>
            <w:vAlign w:val="center"/>
          </w:tcPr>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）对于溢洪道两侧存在山体滑坡隐患的，应建议其及早整治；</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3</w:t>
            </w:r>
            <w:r w:rsidRPr="00741D2B">
              <w:rPr>
                <w:rFonts w:ascii="Times New Roman" w:eastAsia="仿宋" w:hAnsi="Times New Roman" w:cs="Times New Roman"/>
                <w:kern w:val="0"/>
                <w:sz w:val="20"/>
                <w:szCs w:val="20"/>
              </w:rPr>
              <w:t>）对溢洪道、泄洪洞包括闸门与启闭设施及备用电源等应建议其加强维修养护，确保正常工作；</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4</w:t>
            </w:r>
            <w:r w:rsidRPr="00741D2B">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1</w:t>
            </w:r>
            <w:r w:rsidRPr="00741D2B">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2</w:t>
            </w:r>
            <w:r w:rsidRPr="00741D2B">
              <w:rPr>
                <w:rFonts w:ascii="Times New Roman" w:eastAsia="仿宋" w:hAnsi="Times New Roman" w:cs="Times New Roman"/>
                <w:kern w:val="0"/>
                <w:sz w:val="20"/>
                <w:szCs w:val="20"/>
              </w:rPr>
              <w:t>）应建议水库管理单位严格按规定执行水库运行调度，不得违背水库汛期调度运用规则或盲目运行；</w:t>
            </w:r>
          </w:p>
          <w:p w:rsidR="00F85F5F" w:rsidRPr="00741D2B" w:rsidRDefault="00F85F5F" w:rsidP="00F85F5F">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r w:rsidRPr="00741D2B">
              <w:rPr>
                <w:rFonts w:ascii="Times New Roman" w:eastAsia="仿宋" w:hAnsi="Times New Roman" w:cs="Times New Roman"/>
                <w:kern w:val="0"/>
                <w:sz w:val="20"/>
                <w:szCs w:val="20"/>
              </w:rPr>
              <w:t>3</w:t>
            </w:r>
            <w:r w:rsidRPr="00741D2B">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F85F5F" w:rsidRPr="00741D2B" w:rsidTr="00F85F5F">
        <w:trPr>
          <w:trHeight w:val="270"/>
          <w:jc w:val="center"/>
        </w:trPr>
        <w:tc>
          <w:tcPr>
            <w:tcW w:w="253" w:type="pct"/>
            <w:noWrap/>
            <w:vAlign w:val="center"/>
          </w:tcPr>
          <w:p w:rsidR="00F85F5F" w:rsidRPr="00741D2B" w:rsidRDefault="00F85F5F" w:rsidP="00383902">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9</w:t>
            </w:r>
          </w:p>
        </w:tc>
        <w:tc>
          <w:tcPr>
            <w:tcW w:w="1030" w:type="pct"/>
            <w:noWrap/>
            <w:vAlign w:val="center"/>
          </w:tcPr>
          <w:p w:rsidR="00F85F5F" w:rsidRPr="00741D2B" w:rsidRDefault="00F85F5F" w:rsidP="00383902">
            <w:pP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F85F5F" w:rsidRPr="00741D2B" w:rsidRDefault="00F85F5F" w:rsidP="00F85F5F">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p>
        </w:tc>
        <w:tc>
          <w:tcPr>
            <w:tcW w:w="2060" w:type="pct"/>
            <w:noWrap/>
            <w:vAlign w:val="center"/>
          </w:tcPr>
          <w:p w:rsidR="00F85F5F" w:rsidRPr="00741D2B" w:rsidRDefault="00F85F5F" w:rsidP="00F85F5F">
            <w:pPr>
              <w:jc w:val="center"/>
              <w:rPr>
                <w:rFonts w:ascii="Times New Roman" w:eastAsia="仿宋" w:hAnsi="Times New Roman" w:cs="Times New Roman"/>
                <w:kern w:val="0"/>
                <w:sz w:val="20"/>
                <w:szCs w:val="20"/>
              </w:rPr>
            </w:pPr>
            <w:r w:rsidRPr="00741D2B">
              <w:rPr>
                <w:rFonts w:ascii="Times New Roman" w:eastAsia="仿宋" w:hAnsi="Times New Roman" w:cs="Times New Roman"/>
                <w:kern w:val="0"/>
                <w:sz w:val="20"/>
                <w:szCs w:val="20"/>
              </w:rPr>
              <w:t>/</w:t>
            </w:r>
          </w:p>
        </w:tc>
      </w:tr>
    </w:tbl>
    <w:p w:rsidR="00AB6FDA" w:rsidRDefault="00B6196A" w:rsidP="00D359F4">
      <w:pPr>
        <w:pStyle w:val="1"/>
        <w:rPr>
          <w:kern w:val="0"/>
        </w:rPr>
      </w:pPr>
      <w:r w:rsidRPr="00A00AEB">
        <w:br w:type="column"/>
      </w:r>
      <w:bookmarkStart w:id="39" w:name="_Toc524631069"/>
      <w:r w:rsidR="00EA5356" w:rsidRPr="00A00AEB">
        <w:rPr>
          <w:kern w:val="0"/>
        </w:rPr>
        <w:lastRenderedPageBreak/>
        <w:t xml:space="preserve">5 </w:t>
      </w:r>
      <w:r w:rsidR="00EA5356" w:rsidRPr="00A00AEB">
        <w:rPr>
          <w:rFonts w:hint="eastAsia"/>
          <w:kern w:val="0"/>
        </w:rPr>
        <w:t>综合评价</w:t>
      </w:r>
      <w:r w:rsidR="00A5639F">
        <w:rPr>
          <w:rFonts w:hint="eastAsia"/>
          <w:kern w:val="0"/>
        </w:rPr>
        <w:t>及工作建议</w:t>
      </w:r>
      <w:bookmarkEnd w:id="39"/>
    </w:p>
    <w:p w:rsidR="00B75E8F" w:rsidRPr="00A00AEB" w:rsidRDefault="00B75E8F" w:rsidP="00B75E8F">
      <w:pPr>
        <w:ind w:firstLineChars="200" w:firstLine="600"/>
        <w:rPr>
          <w:rFonts w:ascii="Times New Roman" w:eastAsia="仿宋" w:hAnsi="Times New Roman" w:cs="Times New Roman"/>
          <w:sz w:val="30"/>
          <w:szCs w:val="30"/>
        </w:rPr>
      </w:pPr>
      <w:r w:rsidRPr="00A00AEB">
        <w:rPr>
          <w:rFonts w:ascii="Times New Roman" w:eastAsia="仿宋" w:hAnsi="Times New Roman" w:cs="Times New Roman" w:hint="eastAsia"/>
          <w:sz w:val="30"/>
          <w:szCs w:val="30"/>
        </w:rPr>
        <w:t>本次评估，磁县管理处风险综合等级为</w:t>
      </w:r>
      <w:r w:rsidRPr="00A00AEB">
        <w:rPr>
          <w:rFonts w:ascii="Times New Roman" w:eastAsia="仿宋" w:hAnsi="Times New Roman" w:cs="Times New Roman"/>
          <w:sz w:val="30"/>
          <w:szCs w:val="30"/>
        </w:rPr>
        <w:t>II</w:t>
      </w:r>
      <w:r w:rsidRPr="00A00AEB">
        <w:rPr>
          <w:rFonts w:ascii="Times New Roman" w:eastAsia="仿宋" w:hAnsi="Times New Roman" w:cs="Times New Roman" w:hint="eastAsia"/>
          <w:sz w:val="30"/>
          <w:szCs w:val="30"/>
        </w:rPr>
        <w:t>级，属于可容忍风险。</w:t>
      </w:r>
    </w:p>
    <w:p w:rsidR="00B75E8F" w:rsidRPr="00C45163" w:rsidRDefault="00B75E8F" w:rsidP="00B75E8F">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B75E8F" w:rsidRPr="00A00AEB" w:rsidRDefault="00B75E8F" w:rsidP="00B75E8F">
      <w:pPr>
        <w:ind w:firstLineChars="200" w:firstLine="600"/>
        <w:rPr>
          <w:rFonts w:ascii="Times New Roman" w:eastAsia="仿宋" w:hAnsi="Times New Roman" w:cs="Times New Roman"/>
          <w:sz w:val="30"/>
          <w:szCs w:val="30"/>
        </w:rPr>
      </w:pPr>
      <w:r w:rsidRPr="0022139E">
        <w:rPr>
          <w:rFonts w:ascii="仿宋" w:eastAsia="仿宋" w:hAnsi="仿宋" w:hint="eastAsia"/>
          <w:sz w:val="30"/>
          <w:szCs w:val="30"/>
        </w:rPr>
        <w:t>（一）</w:t>
      </w:r>
      <w:r w:rsidRPr="00A00AEB">
        <w:rPr>
          <w:rFonts w:ascii="Times New Roman" w:eastAsia="仿宋" w:hAnsi="Times New Roman" w:cs="Times New Roman" w:hint="eastAsia"/>
          <w:sz w:val="30"/>
          <w:szCs w:val="30"/>
        </w:rPr>
        <w:t>牤牛河南支渡槽上游</w:t>
      </w:r>
      <w:r w:rsidRPr="00A00AEB">
        <w:rPr>
          <w:rFonts w:ascii="Times New Roman" w:eastAsia="仿宋" w:hAnsi="Times New Roman" w:cs="Times New Roman" w:hint="eastAsia"/>
          <w:sz w:val="30"/>
          <w:szCs w:val="30"/>
        </w:rPr>
        <w:t>1.2km</w:t>
      </w:r>
      <w:r>
        <w:rPr>
          <w:rFonts w:ascii="Times New Roman" w:eastAsia="仿宋" w:hAnsi="Times New Roman" w:cs="Times New Roman" w:hint="eastAsia"/>
          <w:sz w:val="30"/>
          <w:szCs w:val="30"/>
        </w:rPr>
        <w:t>的</w:t>
      </w:r>
      <w:r w:rsidRPr="00A00AEB">
        <w:rPr>
          <w:rFonts w:ascii="Times New Roman" w:eastAsia="仿宋" w:hAnsi="Times New Roman" w:cs="Times New Roman" w:hint="eastAsia"/>
          <w:sz w:val="30"/>
          <w:szCs w:val="30"/>
        </w:rPr>
        <w:t>西王女小型水库</w:t>
      </w:r>
      <w:r>
        <w:rPr>
          <w:rFonts w:ascii="Times New Roman" w:eastAsia="仿宋" w:hAnsi="Times New Roman" w:cs="Times New Roman" w:hint="eastAsia"/>
          <w:sz w:val="30"/>
          <w:szCs w:val="30"/>
        </w:rPr>
        <w:t>在发生总干渠防洪标准洪水时</w:t>
      </w:r>
      <w:r w:rsidRPr="00A00AEB">
        <w:rPr>
          <w:rFonts w:ascii="Times New Roman" w:eastAsia="仿宋" w:hAnsi="Times New Roman" w:cs="Times New Roman" w:hint="eastAsia"/>
          <w:sz w:val="30"/>
          <w:szCs w:val="30"/>
        </w:rPr>
        <w:t>有溃坝风险；下游河道的行洪能力可能不足。</w:t>
      </w:r>
      <w:r>
        <w:rPr>
          <w:rFonts w:ascii="Times New Roman" w:eastAsia="仿宋" w:hAnsi="Times New Roman" w:cs="Times New Roman" w:hint="eastAsia"/>
          <w:sz w:val="30"/>
          <w:szCs w:val="30"/>
        </w:rPr>
        <w:t>建议</w:t>
      </w:r>
      <w:r w:rsidRPr="00A00AEB">
        <w:rPr>
          <w:rFonts w:ascii="Times New Roman" w:eastAsia="仿宋" w:hAnsi="Times New Roman" w:cs="Times New Roman" w:hint="eastAsia"/>
          <w:sz w:val="30"/>
          <w:szCs w:val="30"/>
        </w:rPr>
        <w:t>与地方水利部门沟通协调对西王女水库</w:t>
      </w:r>
      <w:r>
        <w:rPr>
          <w:rFonts w:ascii="Times New Roman" w:eastAsia="仿宋" w:hAnsi="Times New Roman" w:cs="Times New Roman" w:hint="eastAsia"/>
          <w:sz w:val="30"/>
          <w:szCs w:val="30"/>
        </w:rPr>
        <w:t>按照总干渠防洪标准</w:t>
      </w:r>
      <w:r w:rsidRPr="00A00AEB">
        <w:rPr>
          <w:rFonts w:ascii="Times New Roman" w:eastAsia="仿宋" w:hAnsi="Times New Roman" w:cs="Times New Roman" w:hint="eastAsia"/>
          <w:sz w:val="30"/>
          <w:szCs w:val="30"/>
        </w:rPr>
        <w:t>进行加固；恢复下游河道行洪能力。</w:t>
      </w:r>
    </w:p>
    <w:p w:rsidR="00B75E8F" w:rsidRPr="00105031" w:rsidRDefault="00B75E8F" w:rsidP="00B75E8F">
      <w:pPr>
        <w:spacing w:line="360" w:lineRule="auto"/>
        <w:ind w:firstLineChars="200" w:firstLine="600"/>
        <w:rPr>
          <w:rFonts w:ascii="仿宋" w:eastAsia="仿宋" w:hAnsi="仿宋"/>
          <w:sz w:val="30"/>
          <w:szCs w:val="30"/>
        </w:rPr>
      </w:pPr>
      <w:r w:rsidRPr="000B47A1">
        <w:rPr>
          <w:rFonts w:ascii="仿宋" w:eastAsia="仿宋" w:hAnsi="仿宋" w:hint="eastAsia"/>
          <w:sz w:val="30"/>
          <w:szCs w:val="30"/>
        </w:rPr>
        <w:t>（二）对于深挖方、高地下水及膨胀土渠段，应加强巡视及监测；若出现由于排水设施失效导致的边坡变形或衬砌板隆起，应尽快采取工程措施处理。</w:t>
      </w:r>
    </w:p>
    <w:p w:rsidR="00B75E8F" w:rsidRPr="00E41CBC" w:rsidRDefault="00B75E8F" w:rsidP="00B75E8F">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B75E8F" w:rsidRDefault="00B75E8F" w:rsidP="00B75E8F">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B75E8F" w:rsidRDefault="00B75E8F" w:rsidP="00B75E8F">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B75E8F" w:rsidRPr="005B69CD" w:rsidRDefault="00B75E8F" w:rsidP="00B75E8F">
      <w:pPr>
        <w:spacing w:line="360" w:lineRule="auto"/>
        <w:ind w:firstLineChars="200" w:firstLine="600"/>
        <w:rPr>
          <w:rFonts w:ascii="仿宋" w:eastAsia="仿宋" w:hAnsi="仿宋"/>
          <w:sz w:val="30"/>
          <w:szCs w:val="30"/>
        </w:rPr>
      </w:pPr>
      <w:r>
        <w:rPr>
          <w:rFonts w:ascii="仿宋" w:eastAsia="仿宋" w:hAnsi="仿宋" w:hint="eastAsia"/>
          <w:sz w:val="30"/>
          <w:szCs w:val="30"/>
        </w:rPr>
        <w:lastRenderedPageBreak/>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B75E8F" w:rsidRDefault="00B75E8F" w:rsidP="00B75E8F">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B75E8F" w:rsidRPr="005B69CD"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B75E8F" w:rsidRDefault="00B75E8F" w:rsidP="00B75E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5639F" w:rsidRPr="00A5639F" w:rsidRDefault="00B75E8F" w:rsidP="00B75E8F">
      <w:pPr>
        <w:ind w:firstLineChars="200" w:firstLine="600"/>
      </w:pPr>
      <w:r>
        <w:rPr>
          <w:rFonts w:ascii="仿宋" w:eastAsia="仿宋" w:hAnsi="仿宋" w:hint="eastAsia"/>
          <w:sz w:val="30"/>
          <w:szCs w:val="30"/>
        </w:rPr>
        <w:t>（7）对尚未完成的防洪影响处理工程尽快实施。</w:t>
      </w:r>
    </w:p>
    <w:sectPr w:rsidR="00A5639F" w:rsidRPr="00A5639F"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7A0" w:rsidRDefault="006D27A0" w:rsidP="007561A9">
      <w:pPr>
        <w:ind w:firstLine="560"/>
      </w:pPr>
      <w:r>
        <w:separator/>
      </w:r>
    </w:p>
  </w:endnote>
  <w:endnote w:type="continuationSeparator" w:id="1">
    <w:p w:rsidR="006D27A0" w:rsidRDefault="006D27A0"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04" w:rsidRDefault="003B6204">
    <w:pPr>
      <w:pStyle w:val="a7"/>
      <w:jc w:val="center"/>
    </w:pPr>
  </w:p>
  <w:p w:rsidR="003B6204" w:rsidRDefault="003B6204">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04" w:rsidRDefault="00ED53E8">
    <w:pPr>
      <w:pStyle w:val="a7"/>
      <w:jc w:val="center"/>
    </w:pPr>
    <w:r w:rsidRPr="00ED53E8">
      <w:fldChar w:fldCharType="begin"/>
    </w:r>
    <w:r w:rsidR="003B6204">
      <w:instrText>PAGE   \* MERGEFORMAT</w:instrText>
    </w:r>
    <w:r w:rsidRPr="00ED53E8">
      <w:fldChar w:fldCharType="separate"/>
    </w:r>
    <w:r w:rsidR="00645C7B" w:rsidRPr="00645C7B">
      <w:rPr>
        <w:noProof/>
        <w:lang w:val="zh-CN"/>
      </w:rPr>
      <w:t>4</w:t>
    </w:r>
    <w:r>
      <w:rPr>
        <w:noProof/>
        <w:lang w:val="zh-CN"/>
      </w:rPr>
      <w:fldChar w:fldCharType="end"/>
    </w:r>
  </w:p>
  <w:p w:rsidR="003B6204" w:rsidRDefault="003B6204">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821454"/>
      <w:docPartObj>
        <w:docPartGallery w:val="Page Numbers (Bottom of Page)"/>
        <w:docPartUnique/>
      </w:docPartObj>
    </w:sdtPr>
    <w:sdtContent>
      <w:p w:rsidR="003B6204" w:rsidRDefault="00ED53E8">
        <w:pPr>
          <w:pStyle w:val="a7"/>
          <w:jc w:val="center"/>
        </w:pPr>
        <w:r w:rsidRPr="00ED53E8">
          <w:fldChar w:fldCharType="begin"/>
        </w:r>
        <w:r w:rsidR="003B6204">
          <w:instrText>PAGE   \* MERGEFORMAT</w:instrText>
        </w:r>
        <w:r w:rsidRPr="00ED53E8">
          <w:fldChar w:fldCharType="separate"/>
        </w:r>
        <w:r w:rsidR="00645C7B" w:rsidRPr="00645C7B">
          <w:rPr>
            <w:noProof/>
            <w:lang w:val="zh-CN"/>
          </w:rPr>
          <w:t>46</w:t>
        </w:r>
        <w:r>
          <w:rPr>
            <w:noProof/>
            <w:lang w:val="zh-CN"/>
          </w:rPr>
          <w:fldChar w:fldCharType="end"/>
        </w:r>
      </w:p>
    </w:sdtContent>
  </w:sdt>
  <w:p w:rsidR="003B6204" w:rsidRDefault="003B6204">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708035"/>
      <w:docPartObj>
        <w:docPartGallery w:val="Page Numbers (Bottom of Page)"/>
        <w:docPartUnique/>
      </w:docPartObj>
    </w:sdtPr>
    <w:sdtContent>
      <w:p w:rsidR="00F85F5F" w:rsidRDefault="00ED53E8">
        <w:pPr>
          <w:pStyle w:val="a7"/>
          <w:jc w:val="center"/>
        </w:pPr>
        <w:r w:rsidRPr="00ED53E8">
          <w:fldChar w:fldCharType="begin"/>
        </w:r>
        <w:r w:rsidR="00F85F5F">
          <w:instrText>PAGE   \* MERGEFORMAT</w:instrText>
        </w:r>
        <w:r w:rsidRPr="00ED53E8">
          <w:fldChar w:fldCharType="separate"/>
        </w:r>
        <w:r w:rsidR="00645C7B" w:rsidRPr="00645C7B">
          <w:rPr>
            <w:noProof/>
            <w:lang w:val="zh-CN"/>
          </w:rPr>
          <w:t>48</w:t>
        </w:r>
        <w:r>
          <w:rPr>
            <w:noProof/>
            <w:lang w:val="zh-CN"/>
          </w:rPr>
          <w:fldChar w:fldCharType="end"/>
        </w:r>
      </w:p>
    </w:sdtContent>
  </w:sdt>
  <w:p w:rsidR="00F85F5F" w:rsidRDefault="00F85F5F">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04" w:rsidRDefault="00ED53E8">
    <w:pPr>
      <w:pStyle w:val="a7"/>
      <w:jc w:val="center"/>
    </w:pPr>
    <w:r w:rsidRPr="00ED53E8">
      <w:fldChar w:fldCharType="begin"/>
    </w:r>
    <w:r w:rsidR="003B6204">
      <w:instrText>PAGE   \* MERGEFORMAT</w:instrText>
    </w:r>
    <w:r w:rsidRPr="00ED53E8">
      <w:fldChar w:fldCharType="separate"/>
    </w:r>
    <w:r w:rsidR="00645C7B" w:rsidRPr="00645C7B">
      <w:rPr>
        <w:noProof/>
        <w:lang w:val="zh-CN"/>
      </w:rPr>
      <w:t>52</w:t>
    </w:r>
    <w:r>
      <w:rPr>
        <w:noProof/>
        <w:lang w:val="zh-CN"/>
      </w:rPr>
      <w:fldChar w:fldCharType="end"/>
    </w:r>
  </w:p>
  <w:p w:rsidR="003B6204" w:rsidRDefault="003B620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7A0" w:rsidRDefault="006D27A0" w:rsidP="007561A9">
      <w:pPr>
        <w:ind w:firstLine="560"/>
      </w:pPr>
      <w:r>
        <w:separator/>
      </w:r>
    </w:p>
  </w:footnote>
  <w:footnote w:type="continuationSeparator" w:id="1">
    <w:p w:rsidR="006D27A0" w:rsidRDefault="006D27A0"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22AA"/>
    <w:rsid w:val="00002C30"/>
    <w:rsid w:val="00010B2F"/>
    <w:rsid w:val="00012400"/>
    <w:rsid w:val="00012CFE"/>
    <w:rsid w:val="0001312D"/>
    <w:rsid w:val="00015961"/>
    <w:rsid w:val="00021726"/>
    <w:rsid w:val="00024ABE"/>
    <w:rsid w:val="00024CC6"/>
    <w:rsid w:val="00030123"/>
    <w:rsid w:val="00032D80"/>
    <w:rsid w:val="000340BA"/>
    <w:rsid w:val="00034735"/>
    <w:rsid w:val="00042B1A"/>
    <w:rsid w:val="0005081F"/>
    <w:rsid w:val="0005098E"/>
    <w:rsid w:val="00050C6E"/>
    <w:rsid w:val="0005604E"/>
    <w:rsid w:val="000569D7"/>
    <w:rsid w:val="000623F9"/>
    <w:rsid w:val="00063110"/>
    <w:rsid w:val="00063D81"/>
    <w:rsid w:val="00063F11"/>
    <w:rsid w:val="00071814"/>
    <w:rsid w:val="00072229"/>
    <w:rsid w:val="00075A8C"/>
    <w:rsid w:val="000763AC"/>
    <w:rsid w:val="00081B4B"/>
    <w:rsid w:val="00083AAD"/>
    <w:rsid w:val="00084125"/>
    <w:rsid w:val="00084181"/>
    <w:rsid w:val="00084E8B"/>
    <w:rsid w:val="0008554C"/>
    <w:rsid w:val="00087197"/>
    <w:rsid w:val="00091E71"/>
    <w:rsid w:val="00096B08"/>
    <w:rsid w:val="0009755B"/>
    <w:rsid w:val="000A32AF"/>
    <w:rsid w:val="000A3F73"/>
    <w:rsid w:val="000A451A"/>
    <w:rsid w:val="000A5D8D"/>
    <w:rsid w:val="000A62DC"/>
    <w:rsid w:val="000A7958"/>
    <w:rsid w:val="000A7E1E"/>
    <w:rsid w:val="000B0180"/>
    <w:rsid w:val="000B1D73"/>
    <w:rsid w:val="000B2BCC"/>
    <w:rsid w:val="000B4312"/>
    <w:rsid w:val="000B4665"/>
    <w:rsid w:val="000B4A99"/>
    <w:rsid w:val="000B5884"/>
    <w:rsid w:val="000C01E3"/>
    <w:rsid w:val="000C2A3D"/>
    <w:rsid w:val="000C38FB"/>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202B"/>
    <w:rsid w:val="00103792"/>
    <w:rsid w:val="0010447D"/>
    <w:rsid w:val="0011140F"/>
    <w:rsid w:val="00112BC1"/>
    <w:rsid w:val="00113303"/>
    <w:rsid w:val="00113F2D"/>
    <w:rsid w:val="00122576"/>
    <w:rsid w:val="00125622"/>
    <w:rsid w:val="0013335F"/>
    <w:rsid w:val="001377E5"/>
    <w:rsid w:val="00140BFB"/>
    <w:rsid w:val="001417A0"/>
    <w:rsid w:val="0014268B"/>
    <w:rsid w:val="00142839"/>
    <w:rsid w:val="00150297"/>
    <w:rsid w:val="001527DA"/>
    <w:rsid w:val="001530F9"/>
    <w:rsid w:val="001531B1"/>
    <w:rsid w:val="00156883"/>
    <w:rsid w:val="001573D2"/>
    <w:rsid w:val="00157869"/>
    <w:rsid w:val="00160424"/>
    <w:rsid w:val="001638EB"/>
    <w:rsid w:val="001649CA"/>
    <w:rsid w:val="001661B7"/>
    <w:rsid w:val="00166D1A"/>
    <w:rsid w:val="00170BAA"/>
    <w:rsid w:val="00173C17"/>
    <w:rsid w:val="00174C51"/>
    <w:rsid w:val="00176D3A"/>
    <w:rsid w:val="00181410"/>
    <w:rsid w:val="001814BE"/>
    <w:rsid w:val="00181A65"/>
    <w:rsid w:val="00181AE0"/>
    <w:rsid w:val="00185A0F"/>
    <w:rsid w:val="00186033"/>
    <w:rsid w:val="00186697"/>
    <w:rsid w:val="001868A1"/>
    <w:rsid w:val="00190296"/>
    <w:rsid w:val="001905BD"/>
    <w:rsid w:val="001922B0"/>
    <w:rsid w:val="00194383"/>
    <w:rsid w:val="001A02CD"/>
    <w:rsid w:val="001A2137"/>
    <w:rsid w:val="001A24DA"/>
    <w:rsid w:val="001A279F"/>
    <w:rsid w:val="001A3622"/>
    <w:rsid w:val="001A4B16"/>
    <w:rsid w:val="001A4C75"/>
    <w:rsid w:val="001A73F3"/>
    <w:rsid w:val="001B3F1D"/>
    <w:rsid w:val="001B4AEE"/>
    <w:rsid w:val="001B733F"/>
    <w:rsid w:val="001B7F29"/>
    <w:rsid w:val="001C1816"/>
    <w:rsid w:val="001C508E"/>
    <w:rsid w:val="001C6269"/>
    <w:rsid w:val="001C666D"/>
    <w:rsid w:val="001D03B8"/>
    <w:rsid w:val="001D068C"/>
    <w:rsid w:val="001D09BC"/>
    <w:rsid w:val="001D1952"/>
    <w:rsid w:val="001D455E"/>
    <w:rsid w:val="001D4B68"/>
    <w:rsid w:val="001D4FF7"/>
    <w:rsid w:val="001E1167"/>
    <w:rsid w:val="001E1735"/>
    <w:rsid w:val="001E242E"/>
    <w:rsid w:val="001E40AF"/>
    <w:rsid w:val="001E7066"/>
    <w:rsid w:val="001E7185"/>
    <w:rsid w:val="001F164E"/>
    <w:rsid w:val="001F2484"/>
    <w:rsid w:val="001F4821"/>
    <w:rsid w:val="001F6616"/>
    <w:rsid w:val="002000C6"/>
    <w:rsid w:val="002007D3"/>
    <w:rsid w:val="0020147F"/>
    <w:rsid w:val="00205479"/>
    <w:rsid w:val="00205F27"/>
    <w:rsid w:val="002121E9"/>
    <w:rsid w:val="0021287D"/>
    <w:rsid w:val="002149EE"/>
    <w:rsid w:val="00215E9F"/>
    <w:rsid w:val="00217699"/>
    <w:rsid w:val="0022041A"/>
    <w:rsid w:val="00221B34"/>
    <w:rsid w:val="00221EB6"/>
    <w:rsid w:val="00222191"/>
    <w:rsid w:val="002271EB"/>
    <w:rsid w:val="002275EB"/>
    <w:rsid w:val="0022773C"/>
    <w:rsid w:val="00231DDB"/>
    <w:rsid w:val="00236D44"/>
    <w:rsid w:val="002405EC"/>
    <w:rsid w:val="0024085C"/>
    <w:rsid w:val="00244229"/>
    <w:rsid w:val="00244FE8"/>
    <w:rsid w:val="00245167"/>
    <w:rsid w:val="00250081"/>
    <w:rsid w:val="002504C8"/>
    <w:rsid w:val="002508BD"/>
    <w:rsid w:val="00250A67"/>
    <w:rsid w:val="002519D0"/>
    <w:rsid w:val="002528D0"/>
    <w:rsid w:val="00253FC3"/>
    <w:rsid w:val="0025514E"/>
    <w:rsid w:val="00261B4E"/>
    <w:rsid w:val="0026503A"/>
    <w:rsid w:val="00265BD2"/>
    <w:rsid w:val="002702B0"/>
    <w:rsid w:val="00271A92"/>
    <w:rsid w:val="00272765"/>
    <w:rsid w:val="00272A89"/>
    <w:rsid w:val="00273D0A"/>
    <w:rsid w:val="00275378"/>
    <w:rsid w:val="0027669F"/>
    <w:rsid w:val="00276C35"/>
    <w:rsid w:val="00281747"/>
    <w:rsid w:val="0028260B"/>
    <w:rsid w:val="00283991"/>
    <w:rsid w:val="00283C93"/>
    <w:rsid w:val="00284AAA"/>
    <w:rsid w:val="00285384"/>
    <w:rsid w:val="00290A6C"/>
    <w:rsid w:val="00291F97"/>
    <w:rsid w:val="002946E5"/>
    <w:rsid w:val="00295ACA"/>
    <w:rsid w:val="00296095"/>
    <w:rsid w:val="002A180C"/>
    <w:rsid w:val="002A5C3A"/>
    <w:rsid w:val="002A64B4"/>
    <w:rsid w:val="002B2890"/>
    <w:rsid w:val="002B2FF7"/>
    <w:rsid w:val="002B3303"/>
    <w:rsid w:val="002B534A"/>
    <w:rsid w:val="002B58F7"/>
    <w:rsid w:val="002B5EBE"/>
    <w:rsid w:val="002C06E1"/>
    <w:rsid w:val="002C0EB6"/>
    <w:rsid w:val="002C1375"/>
    <w:rsid w:val="002C1E1F"/>
    <w:rsid w:val="002C58AC"/>
    <w:rsid w:val="002C63FA"/>
    <w:rsid w:val="002C6F04"/>
    <w:rsid w:val="002D0137"/>
    <w:rsid w:val="002D3820"/>
    <w:rsid w:val="002D4E67"/>
    <w:rsid w:val="002D5FE2"/>
    <w:rsid w:val="002D63F2"/>
    <w:rsid w:val="002E7376"/>
    <w:rsid w:val="002F0753"/>
    <w:rsid w:val="002F4CB5"/>
    <w:rsid w:val="002F5A2C"/>
    <w:rsid w:val="002F6434"/>
    <w:rsid w:val="002F734A"/>
    <w:rsid w:val="0030227E"/>
    <w:rsid w:val="00302CB6"/>
    <w:rsid w:val="00303134"/>
    <w:rsid w:val="003037B5"/>
    <w:rsid w:val="003050CE"/>
    <w:rsid w:val="00305171"/>
    <w:rsid w:val="00307591"/>
    <w:rsid w:val="00307699"/>
    <w:rsid w:val="0031227C"/>
    <w:rsid w:val="003125A2"/>
    <w:rsid w:val="00315666"/>
    <w:rsid w:val="0031585B"/>
    <w:rsid w:val="00320F03"/>
    <w:rsid w:val="003228DF"/>
    <w:rsid w:val="00322EA0"/>
    <w:rsid w:val="00324AD6"/>
    <w:rsid w:val="00324E3E"/>
    <w:rsid w:val="003331D2"/>
    <w:rsid w:val="00333570"/>
    <w:rsid w:val="003338DE"/>
    <w:rsid w:val="00333F08"/>
    <w:rsid w:val="0033424F"/>
    <w:rsid w:val="00334990"/>
    <w:rsid w:val="003366DD"/>
    <w:rsid w:val="00337B26"/>
    <w:rsid w:val="00342038"/>
    <w:rsid w:val="003441D7"/>
    <w:rsid w:val="00354A47"/>
    <w:rsid w:val="00356668"/>
    <w:rsid w:val="00360B02"/>
    <w:rsid w:val="0036152D"/>
    <w:rsid w:val="00361772"/>
    <w:rsid w:val="003678AC"/>
    <w:rsid w:val="00372587"/>
    <w:rsid w:val="003778A0"/>
    <w:rsid w:val="00377DFB"/>
    <w:rsid w:val="00385D71"/>
    <w:rsid w:val="00387CC5"/>
    <w:rsid w:val="00390209"/>
    <w:rsid w:val="0039030C"/>
    <w:rsid w:val="00394F8D"/>
    <w:rsid w:val="003957A4"/>
    <w:rsid w:val="003A0A90"/>
    <w:rsid w:val="003A1E42"/>
    <w:rsid w:val="003A20FC"/>
    <w:rsid w:val="003A29BE"/>
    <w:rsid w:val="003A4C05"/>
    <w:rsid w:val="003A66C4"/>
    <w:rsid w:val="003A7E45"/>
    <w:rsid w:val="003B0A02"/>
    <w:rsid w:val="003B1576"/>
    <w:rsid w:val="003B19A1"/>
    <w:rsid w:val="003B6204"/>
    <w:rsid w:val="003B67A3"/>
    <w:rsid w:val="003B7919"/>
    <w:rsid w:val="003B7F7F"/>
    <w:rsid w:val="003C10BF"/>
    <w:rsid w:val="003C17F6"/>
    <w:rsid w:val="003C5200"/>
    <w:rsid w:val="003D1161"/>
    <w:rsid w:val="003D51AF"/>
    <w:rsid w:val="003D5AC8"/>
    <w:rsid w:val="003D7155"/>
    <w:rsid w:val="003E06F5"/>
    <w:rsid w:val="003E6350"/>
    <w:rsid w:val="003F0BE6"/>
    <w:rsid w:val="003F16DA"/>
    <w:rsid w:val="003F18AE"/>
    <w:rsid w:val="003F1FED"/>
    <w:rsid w:val="003F39E6"/>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1F05"/>
    <w:rsid w:val="00422424"/>
    <w:rsid w:val="00423A67"/>
    <w:rsid w:val="004322D7"/>
    <w:rsid w:val="00435BBD"/>
    <w:rsid w:val="0043733F"/>
    <w:rsid w:val="00437D8E"/>
    <w:rsid w:val="00442957"/>
    <w:rsid w:val="0044300B"/>
    <w:rsid w:val="00443C0F"/>
    <w:rsid w:val="00443D07"/>
    <w:rsid w:val="0044525B"/>
    <w:rsid w:val="00445A87"/>
    <w:rsid w:val="004527FE"/>
    <w:rsid w:val="0045370C"/>
    <w:rsid w:val="00453DA3"/>
    <w:rsid w:val="00460C2D"/>
    <w:rsid w:val="004627FF"/>
    <w:rsid w:val="00462932"/>
    <w:rsid w:val="00462CCD"/>
    <w:rsid w:val="00463FDD"/>
    <w:rsid w:val="00464C9E"/>
    <w:rsid w:val="00465BB8"/>
    <w:rsid w:val="004668EA"/>
    <w:rsid w:val="00466C79"/>
    <w:rsid w:val="004675B6"/>
    <w:rsid w:val="00467DEC"/>
    <w:rsid w:val="00471ABC"/>
    <w:rsid w:val="00472979"/>
    <w:rsid w:val="0047372B"/>
    <w:rsid w:val="00473EF7"/>
    <w:rsid w:val="00474053"/>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779D"/>
    <w:rsid w:val="004C154C"/>
    <w:rsid w:val="004C2829"/>
    <w:rsid w:val="004C30A8"/>
    <w:rsid w:val="004C5831"/>
    <w:rsid w:val="004C58C5"/>
    <w:rsid w:val="004D1680"/>
    <w:rsid w:val="004D3785"/>
    <w:rsid w:val="004D5444"/>
    <w:rsid w:val="004D576C"/>
    <w:rsid w:val="004D6056"/>
    <w:rsid w:val="004D79A2"/>
    <w:rsid w:val="004E18A3"/>
    <w:rsid w:val="004E5A23"/>
    <w:rsid w:val="004E6F02"/>
    <w:rsid w:val="004F2666"/>
    <w:rsid w:val="004F5B47"/>
    <w:rsid w:val="00502AD9"/>
    <w:rsid w:val="00503501"/>
    <w:rsid w:val="0050363B"/>
    <w:rsid w:val="005043F4"/>
    <w:rsid w:val="005046D2"/>
    <w:rsid w:val="00505EA4"/>
    <w:rsid w:val="00506588"/>
    <w:rsid w:val="00507CA4"/>
    <w:rsid w:val="005102E4"/>
    <w:rsid w:val="00513E32"/>
    <w:rsid w:val="00514CFA"/>
    <w:rsid w:val="00515FC1"/>
    <w:rsid w:val="0051693B"/>
    <w:rsid w:val="00520D81"/>
    <w:rsid w:val="005213A9"/>
    <w:rsid w:val="00521A2C"/>
    <w:rsid w:val="00521B97"/>
    <w:rsid w:val="00524BA8"/>
    <w:rsid w:val="00525360"/>
    <w:rsid w:val="00527DC2"/>
    <w:rsid w:val="005329D2"/>
    <w:rsid w:val="005341E1"/>
    <w:rsid w:val="00534459"/>
    <w:rsid w:val="00535D92"/>
    <w:rsid w:val="005364EE"/>
    <w:rsid w:val="005405D1"/>
    <w:rsid w:val="00543F46"/>
    <w:rsid w:val="005445A3"/>
    <w:rsid w:val="00546E84"/>
    <w:rsid w:val="0054758C"/>
    <w:rsid w:val="00550E6F"/>
    <w:rsid w:val="00551906"/>
    <w:rsid w:val="0055280E"/>
    <w:rsid w:val="005615F9"/>
    <w:rsid w:val="0056370A"/>
    <w:rsid w:val="00564F2F"/>
    <w:rsid w:val="00565C68"/>
    <w:rsid w:val="00566271"/>
    <w:rsid w:val="00567BDC"/>
    <w:rsid w:val="005842A0"/>
    <w:rsid w:val="00587BB5"/>
    <w:rsid w:val="005932BE"/>
    <w:rsid w:val="0059359B"/>
    <w:rsid w:val="005937FD"/>
    <w:rsid w:val="00595434"/>
    <w:rsid w:val="005976C2"/>
    <w:rsid w:val="00597B44"/>
    <w:rsid w:val="005A089D"/>
    <w:rsid w:val="005A22F0"/>
    <w:rsid w:val="005A24C1"/>
    <w:rsid w:val="005B0083"/>
    <w:rsid w:val="005B55D5"/>
    <w:rsid w:val="005B653F"/>
    <w:rsid w:val="005B696D"/>
    <w:rsid w:val="005B7FE6"/>
    <w:rsid w:val="005C095D"/>
    <w:rsid w:val="005C0D41"/>
    <w:rsid w:val="005C0EAA"/>
    <w:rsid w:val="005C2E16"/>
    <w:rsid w:val="005C69B1"/>
    <w:rsid w:val="005C7AD8"/>
    <w:rsid w:val="005D333B"/>
    <w:rsid w:val="005D6BB4"/>
    <w:rsid w:val="005D7D53"/>
    <w:rsid w:val="005E55D8"/>
    <w:rsid w:val="005E7888"/>
    <w:rsid w:val="005F04A8"/>
    <w:rsid w:val="005F0AD7"/>
    <w:rsid w:val="005F2D5E"/>
    <w:rsid w:val="005F476C"/>
    <w:rsid w:val="005F4F96"/>
    <w:rsid w:val="005F56DC"/>
    <w:rsid w:val="005F620F"/>
    <w:rsid w:val="00603033"/>
    <w:rsid w:val="00603E27"/>
    <w:rsid w:val="00604BB9"/>
    <w:rsid w:val="006100DF"/>
    <w:rsid w:val="006116E5"/>
    <w:rsid w:val="00611C71"/>
    <w:rsid w:val="00611E39"/>
    <w:rsid w:val="00613196"/>
    <w:rsid w:val="0061475F"/>
    <w:rsid w:val="00615930"/>
    <w:rsid w:val="00623E24"/>
    <w:rsid w:val="0062612C"/>
    <w:rsid w:val="00626908"/>
    <w:rsid w:val="00626D8C"/>
    <w:rsid w:val="00627D5B"/>
    <w:rsid w:val="0063196A"/>
    <w:rsid w:val="006326F1"/>
    <w:rsid w:val="006333C4"/>
    <w:rsid w:val="0063509E"/>
    <w:rsid w:val="006360F8"/>
    <w:rsid w:val="006411C9"/>
    <w:rsid w:val="00642118"/>
    <w:rsid w:val="00642472"/>
    <w:rsid w:val="00643170"/>
    <w:rsid w:val="006447DB"/>
    <w:rsid w:val="00645214"/>
    <w:rsid w:val="006453D1"/>
    <w:rsid w:val="00645C7B"/>
    <w:rsid w:val="00646110"/>
    <w:rsid w:val="006513E0"/>
    <w:rsid w:val="0065469C"/>
    <w:rsid w:val="00654B93"/>
    <w:rsid w:val="006552D5"/>
    <w:rsid w:val="00657C93"/>
    <w:rsid w:val="006603A2"/>
    <w:rsid w:val="00660DF9"/>
    <w:rsid w:val="00661490"/>
    <w:rsid w:val="00663CE1"/>
    <w:rsid w:val="00666208"/>
    <w:rsid w:val="0066702C"/>
    <w:rsid w:val="00667B3D"/>
    <w:rsid w:val="006711F0"/>
    <w:rsid w:val="006719D4"/>
    <w:rsid w:val="00674DCF"/>
    <w:rsid w:val="006764FA"/>
    <w:rsid w:val="00677D6F"/>
    <w:rsid w:val="00681209"/>
    <w:rsid w:val="0068303F"/>
    <w:rsid w:val="006840D3"/>
    <w:rsid w:val="00685075"/>
    <w:rsid w:val="00685A8E"/>
    <w:rsid w:val="00686036"/>
    <w:rsid w:val="00687E79"/>
    <w:rsid w:val="00690B5B"/>
    <w:rsid w:val="0069253C"/>
    <w:rsid w:val="0069332D"/>
    <w:rsid w:val="00693E47"/>
    <w:rsid w:val="0069710A"/>
    <w:rsid w:val="006A1E59"/>
    <w:rsid w:val="006A4038"/>
    <w:rsid w:val="006A6D54"/>
    <w:rsid w:val="006B16B3"/>
    <w:rsid w:val="006B367F"/>
    <w:rsid w:val="006B5B68"/>
    <w:rsid w:val="006B5FF5"/>
    <w:rsid w:val="006B6265"/>
    <w:rsid w:val="006B6ED4"/>
    <w:rsid w:val="006C471B"/>
    <w:rsid w:val="006C4B99"/>
    <w:rsid w:val="006C5A64"/>
    <w:rsid w:val="006C5D2B"/>
    <w:rsid w:val="006C5EA2"/>
    <w:rsid w:val="006C6248"/>
    <w:rsid w:val="006D13DF"/>
    <w:rsid w:val="006D1436"/>
    <w:rsid w:val="006D27A0"/>
    <w:rsid w:val="006D2DC0"/>
    <w:rsid w:val="006D3895"/>
    <w:rsid w:val="006D43A9"/>
    <w:rsid w:val="006D45DF"/>
    <w:rsid w:val="006D461A"/>
    <w:rsid w:val="006D4F4C"/>
    <w:rsid w:val="006D5826"/>
    <w:rsid w:val="006D5A83"/>
    <w:rsid w:val="006D65C8"/>
    <w:rsid w:val="006E4155"/>
    <w:rsid w:val="006E46AC"/>
    <w:rsid w:val="006E5CEA"/>
    <w:rsid w:val="006F0927"/>
    <w:rsid w:val="006F0ECB"/>
    <w:rsid w:val="006F1CF7"/>
    <w:rsid w:val="006F3392"/>
    <w:rsid w:val="006F3A9C"/>
    <w:rsid w:val="006F543A"/>
    <w:rsid w:val="006F74F7"/>
    <w:rsid w:val="00701F43"/>
    <w:rsid w:val="00702078"/>
    <w:rsid w:val="00703FDD"/>
    <w:rsid w:val="0070485A"/>
    <w:rsid w:val="007079EE"/>
    <w:rsid w:val="007110F2"/>
    <w:rsid w:val="00711A09"/>
    <w:rsid w:val="00712DB4"/>
    <w:rsid w:val="00714C6F"/>
    <w:rsid w:val="00715E41"/>
    <w:rsid w:val="007162F7"/>
    <w:rsid w:val="00721A78"/>
    <w:rsid w:val="00726B2E"/>
    <w:rsid w:val="00727249"/>
    <w:rsid w:val="007272A3"/>
    <w:rsid w:val="00733C99"/>
    <w:rsid w:val="007359FE"/>
    <w:rsid w:val="00735CA1"/>
    <w:rsid w:val="0073624C"/>
    <w:rsid w:val="007362EC"/>
    <w:rsid w:val="0074075A"/>
    <w:rsid w:val="00740C6D"/>
    <w:rsid w:val="0074189B"/>
    <w:rsid w:val="00743D37"/>
    <w:rsid w:val="00744090"/>
    <w:rsid w:val="0074573C"/>
    <w:rsid w:val="007466A1"/>
    <w:rsid w:val="00746D3E"/>
    <w:rsid w:val="00750DDC"/>
    <w:rsid w:val="007542BC"/>
    <w:rsid w:val="007561A9"/>
    <w:rsid w:val="00756C25"/>
    <w:rsid w:val="00757953"/>
    <w:rsid w:val="0076012C"/>
    <w:rsid w:val="00763715"/>
    <w:rsid w:val="00764F59"/>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3574"/>
    <w:rsid w:val="007A5A88"/>
    <w:rsid w:val="007B00B0"/>
    <w:rsid w:val="007B1261"/>
    <w:rsid w:val="007B129E"/>
    <w:rsid w:val="007B28BF"/>
    <w:rsid w:val="007B548E"/>
    <w:rsid w:val="007B5558"/>
    <w:rsid w:val="007B57BA"/>
    <w:rsid w:val="007C1BA5"/>
    <w:rsid w:val="007C1FEF"/>
    <w:rsid w:val="007C6733"/>
    <w:rsid w:val="007C69D1"/>
    <w:rsid w:val="007C7F45"/>
    <w:rsid w:val="007D4E40"/>
    <w:rsid w:val="007D5BB7"/>
    <w:rsid w:val="007D5DF9"/>
    <w:rsid w:val="007D7515"/>
    <w:rsid w:val="007E260A"/>
    <w:rsid w:val="007E45B2"/>
    <w:rsid w:val="007E5694"/>
    <w:rsid w:val="007E7C57"/>
    <w:rsid w:val="007F06E5"/>
    <w:rsid w:val="007F185B"/>
    <w:rsid w:val="007F1877"/>
    <w:rsid w:val="007F29F9"/>
    <w:rsid w:val="007F3172"/>
    <w:rsid w:val="007F60AF"/>
    <w:rsid w:val="007F6BAA"/>
    <w:rsid w:val="007F7534"/>
    <w:rsid w:val="00800399"/>
    <w:rsid w:val="00800CC7"/>
    <w:rsid w:val="00804C9A"/>
    <w:rsid w:val="0080701A"/>
    <w:rsid w:val="00811877"/>
    <w:rsid w:val="008136E4"/>
    <w:rsid w:val="008136ED"/>
    <w:rsid w:val="008142B1"/>
    <w:rsid w:val="00820B32"/>
    <w:rsid w:val="00820C3E"/>
    <w:rsid w:val="008218F3"/>
    <w:rsid w:val="008220BF"/>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1092"/>
    <w:rsid w:val="00861C08"/>
    <w:rsid w:val="00863161"/>
    <w:rsid w:val="00863ABC"/>
    <w:rsid w:val="00864271"/>
    <w:rsid w:val="00865712"/>
    <w:rsid w:val="00867DDF"/>
    <w:rsid w:val="00871802"/>
    <w:rsid w:val="00871B4C"/>
    <w:rsid w:val="00875043"/>
    <w:rsid w:val="008778DA"/>
    <w:rsid w:val="00882B40"/>
    <w:rsid w:val="00882EA3"/>
    <w:rsid w:val="008833B4"/>
    <w:rsid w:val="00884502"/>
    <w:rsid w:val="008849CC"/>
    <w:rsid w:val="00885A3F"/>
    <w:rsid w:val="008861C5"/>
    <w:rsid w:val="00890BD7"/>
    <w:rsid w:val="00891986"/>
    <w:rsid w:val="00892C8A"/>
    <w:rsid w:val="0089346A"/>
    <w:rsid w:val="00893769"/>
    <w:rsid w:val="00894A7F"/>
    <w:rsid w:val="00896FAF"/>
    <w:rsid w:val="008A1196"/>
    <w:rsid w:val="008A198E"/>
    <w:rsid w:val="008A493C"/>
    <w:rsid w:val="008A51C3"/>
    <w:rsid w:val="008B09BE"/>
    <w:rsid w:val="008B0A79"/>
    <w:rsid w:val="008B3F93"/>
    <w:rsid w:val="008B4A14"/>
    <w:rsid w:val="008B512A"/>
    <w:rsid w:val="008B6692"/>
    <w:rsid w:val="008B7014"/>
    <w:rsid w:val="008B734E"/>
    <w:rsid w:val="008B78C6"/>
    <w:rsid w:val="008C114D"/>
    <w:rsid w:val="008C1FB2"/>
    <w:rsid w:val="008C538A"/>
    <w:rsid w:val="008C5D1B"/>
    <w:rsid w:val="008D13D2"/>
    <w:rsid w:val="008D2228"/>
    <w:rsid w:val="008D2C63"/>
    <w:rsid w:val="008D4DEE"/>
    <w:rsid w:val="008D6C79"/>
    <w:rsid w:val="008E0968"/>
    <w:rsid w:val="008E0983"/>
    <w:rsid w:val="008E257D"/>
    <w:rsid w:val="008F033C"/>
    <w:rsid w:val="008F1BC4"/>
    <w:rsid w:val="008F2177"/>
    <w:rsid w:val="008F31B4"/>
    <w:rsid w:val="008F70EC"/>
    <w:rsid w:val="00904356"/>
    <w:rsid w:val="009044E7"/>
    <w:rsid w:val="00906DFD"/>
    <w:rsid w:val="00910F7D"/>
    <w:rsid w:val="00911CD9"/>
    <w:rsid w:val="0091265F"/>
    <w:rsid w:val="009139A2"/>
    <w:rsid w:val="00913FB3"/>
    <w:rsid w:val="00914C61"/>
    <w:rsid w:val="00914CC0"/>
    <w:rsid w:val="00914DF6"/>
    <w:rsid w:val="009157BB"/>
    <w:rsid w:val="00916B21"/>
    <w:rsid w:val="00923263"/>
    <w:rsid w:val="0092472D"/>
    <w:rsid w:val="00930FC1"/>
    <w:rsid w:val="00931A47"/>
    <w:rsid w:val="00933A1B"/>
    <w:rsid w:val="0093626B"/>
    <w:rsid w:val="0093715C"/>
    <w:rsid w:val="009375FF"/>
    <w:rsid w:val="0094047A"/>
    <w:rsid w:val="00942559"/>
    <w:rsid w:val="00942825"/>
    <w:rsid w:val="00943A28"/>
    <w:rsid w:val="009477BC"/>
    <w:rsid w:val="009510C6"/>
    <w:rsid w:val="00953C41"/>
    <w:rsid w:val="00954DA4"/>
    <w:rsid w:val="00956D0C"/>
    <w:rsid w:val="00962ADA"/>
    <w:rsid w:val="00963FAE"/>
    <w:rsid w:val="0096546E"/>
    <w:rsid w:val="00970AE3"/>
    <w:rsid w:val="00971D09"/>
    <w:rsid w:val="009723A2"/>
    <w:rsid w:val="009734C0"/>
    <w:rsid w:val="00976412"/>
    <w:rsid w:val="00976427"/>
    <w:rsid w:val="0097669F"/>
    <w:rsid w:val="00976DDE"/>
    <w:rsid w:val="00977FCC"/>
    <w:rsid w:val="0098038A"/>
    <w:rsid w:val="0098076D"/>
    <w:rsid w:val="009807A3"/>
    <w:rsid w:val="00980E0D"/>
    <w:rsid w:val="00981208"/>
    <w:rsid w:val="0098152F"/>
    <w:rsid w:val="00981707"/>
    <w:rsid w:val="009828DC"/>
    <w:rsid w:val="00986B1C"/>
    <w:rsid w:val="00986F1F"/>
    <w:rsid w:val="00990436"/>
    <w:rsid w:val="00993261"/>
    <w:rsid w:val="00993D14"/>
    <w:rsid w:val="0099403D"/>
    <w:rsid w:val="00995F04"/>
    <w:rsid w:val="009A1B39"/>
    <w:rsid w:val="009A2FD5"/>
    <w:rsid w:val="009B4DDE"/>
    <w:rsid w:val="009B5A4B"/>
    <w:rsid w:val="009B696A"/>
    <w:rsid w:val="009B7231"/>
    <w:rsid w:val="009B7812"/>
    <w:rsid w:val="009C13A3"/>
    <w:rsid w:val="009C38C6"/>
    <w:rsid w:val="009D093C"/>
    <w:rsid w:val="009D3D08"/>
    <w:rsid w:val="009D3F27"/>
    <w:rsid w:val="009E1254"/>
    <w:rsid w:val="009F0B18"/>
    <w:rsid w:val="009F1161"/>
    <w:rsid w:val="009F2A9B"/>
    <w:rsid w:val="009F4815"/>
    <w:rsid w:val="009F5544"/>
    <w:rsid w:val="00A009D9"/>
    <w:rsid w:val="00A00AEB"/>
    <w:rsid w:val="00A026D2"/>
    <w:rsid w:val="00A02BAA"/>
    <w:rsid w:val="00A02FCC"/>
    <w:rsid w:val="00A055C6"/>
    <w:rsid w:val="00A0747C"/>
    <w:rsid w:val="00A12D84"/>
    <w:rsid w:val="00A13E6C"/>
    <w:rsid w:val="00A14D5D"/>
    <w:rsid w:val="00A16B98"/>
    <w:rsid w:val="00A17E94"/>
    <w:rsid w:val="00A2237B"/>
    <w:rsid w:val="00A2605E"/>
    <w:rsid w:val="00A273AC"/>
    <w:rsid w:val="00A3072B"/>
    <w:rsid w:val="00A319F8"/>
    <w:rsid w:val="00A32D67"/>
    <w:rsid w:val="00A332E7"/>
    <w:rsid w:val="00A339D8"/>
    <w:rsid w:val="00A400BB"/>
    <w:rsid w:val="00A43A17"/>
    <w:rsid w:val="00A45B11"/>
    <w:rsid w:val="00A50C28"/>
    <w:rsid w:val="00A51906"/>
    <w:rsid w:val="00A52CD0"/>
    <w:rsid w:val="00A554A6"/>
    <w:rsid w:val="00A56313"/>
    <w:rsid w:val="00A5639F"/>
    <w:rsid w:val="00A61852"/>
    <w:rsid w:val="00A6287B"/>
    <w:rsid w:val="00A62944"/>
    <w:rsid w:val="00A6462D"/>
    <w:rsid w:val="00A71978"/>
    <w:rsid w:val="00A71F6C"/>
    <w:rsid w:val="00A732BE"/>
    <w:rsid w:val="00A747FD"/>
    <w:rsid w:val="00A75384"/>
    <w:rsid w:val="00A7586F"/>
    <w:rsid w:val="00A7716D"/>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66EE"/>
    <w:rsid w:val="00A97348"/>
    <w:rsid w:val="00A978BC"/>
    <w:rsid w:val="00A97E53"/>
    <w:rsid w:val="00AA2910"/>
    <w:rsid w:val="00AA29E1"/>
    <w:rsid w:val="00AA4806"/>
    <w:rsid w:val="00AB1505"/>
    <w:rsid w:val="00AB335E"/>
    <w:rsid w:val="00AB42C6"/>
    <w:rsid w:val="00AB694D"/>
    <w:rsid w:val="00AB6FDA"/>
    <w:rsid w:val="00AB7A20"/>
    <w:rsid w:val="00AC18FD"/>
    <w:rsid w:val="00AC6C6A"/>
    <w:rsid w:val="00AC727C"/>
    <w:rsid w:val="00AD04EB"/>
    <w:rsid w:val="00AD3060"/>
    <w:rsid w:val="00AD3C0F"/>
    <w:rsid w:val="00AD59FF"/>
    <w:rsid w:val="00AD6BB3"/>
    <w:rsid w:val="00AD7375"/>
    <w:rsid w:val="00AE0294"/>
    <w:rsid w:val="00AE0A83"/>
    <w:rsid w:val="00AE1323"/>
    <w:rsid w:val="00AE770D"/>
    <w:rsid w:val="00AE7D15"/>
    <w:rsid w:val="00AF028D"/>
    <w:rsid w:val="00AF0D48"/>
    <w:rsid w:val="00AF0F44"/>
    <w:rsid w:val="00AF4070"/>
    <w:rsid w:val="00AF41D4"/>
    <w:rsid w:val="00AF4961"/>
    <w:rsid w:val="00AF5D11"/>
    <w:rsid w:val="00AF79AB"/>
    <w:rsid w:val="00AF7CF7"/>
    <w:rsid w:val="00B0095B"/>
    <w:rsid w:val="00B02F42"/>
    <w:rsid w:val="00B05948"/>
    <w:rsid w:val="00B05AE7"/>
    <w:rsid w:val="00B05C0F"/>
    <w:rsid w:val="00B06ED4"/>
    <w:rsid w:val="00B106A2"/>
    <w:rsid w:val="00B11D07"/>
    <w:rsid w:val="00B11E5B"/>
    <w:rsid w:val="00B13715"/>
    <w:rsid w:val="00B15E46"/>
    <w:rsid w:val="00B16B79"/>
    <w:rsid w:val="00B17656"/>
    <w:rsid w:val="00B201CB"/>
    <w:rsid w:val="00B221B0"/>
    <w:rsid w:val="00B221C8"/>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468FB"/>
    <w:rsid w:val="00B524B6"/>
    <w:rsid w:val="00B52936"/>
    <w:rsid w:val="00B574A6"/>
    <w:rsid w:val="00B6196A"/>
    <w:rsid w:val="00B61FF4"/>
    <w:rsid w:val="00B63BBB"/>
    <w:rsid w:val="00B65E8B"/>
    <w:rsid w:val="00B66B78"/>
    <w:rsid w:val="00B71386"/>
    <w:rsid w:val="00B71479"/>
    <w:rsid w:val="00B723D8"/>
    <w:rsid w:val="00B75E8F"/>
    <w:rsid w:val="00B766D2"/>
    <w:rsid w:val="00B769EA"/>
    <w:rsid w:val="00B76F15"/>
    <w:rsid w:val="00B852A8"/>
    <w:rsid w:val="00B85829"/>
    <w:rsid w:val="00B86DAF"/>
    <w:rsid w:val="00B91EB9"/>
    <w:rsid w:val="00B923EF"/>
    <w:rsid w:val="00B93276"/>
    <w:rsid w:val="00B96DBB"/>
    <w:rsid w:val="00B97054"/>
    <w:rsid w:val="00BA2F68"/>
    <w:rsid w:val="00BA5949"/>
    <w:rsid w:val="00BB56F6"/>
    <w:rsid w:val="00BB5AD0"/>
    <w:rsid w:val="00BB5F0D"/>
    <w:rsid w:val="00BC1835"/>
    <w:rsid w:val="00BC1ECD"/>
    <w:rsid w:val="00BC2186"/>
    <w:rsid w:val="00BC2902"/>
    <w:rsid w:val="00BC2D75"/>
    <w:rsid w:val="00BC641D"/>
    <w:rsid w:val="00BC68DF"/>
    <w:rsid w:val="00BC71A2"/>
    <w:rsid w:val="00BD05B6"/>
    <w:rsid w:val="00BD1F5A"/>
    <w:rsid w:val="00BD346E"/>
    <w:rsid w:val="00BD41BE"/>
    <w:rsid w:val="00BD61C7"/>
    <w:rsid w:val="00BD6A9A"/>
    <w:rsid w:val="00BE0096"/>
    <w:rsid w:val="00BE05D8"/>
    <w:rsid w:val="00BE296D"/>
    <w:rsid w:val="00BE2CC7"/>
    <w:rsid w:val="00BE6C88"/>
    <w:rsid w:val="00BF0438"/>
    <w:rsid w:val="00BF0BB7"/>
    <w:rsid w:val="00BF4214"/>
    <w:rsid w:val="00BF4B83"/>
    <w:rsid w:val="00BF6170"/>
    <w:rsid w:val="00C004F0"/>
    <w:rsid w:val="00C01260"/>
    <w:rsid w:val="00C0196F"/>
    <w:rsid w:val="00C05429"/>
    <w:rsid w:val="00C05627"/>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FF"/>
    <w:rsid w:val="00C45935"/>
    <w:rsid w:val="00C55E00"/>
    <w:rsid w:val="00C55EB9"/>
    <w:rsid w:val="00C563F8"/>
    <w:rsid w:val="00C564A0"/>
    <w:rsid w:val="00C56C51"/>
    <w:rsid w:val="00C635D8"/>
    <w:rsid w:val="00C63D77"/>
    <w:rsid w:val="00C65C45"/>
    <w:rsid w:val="00C66A74"/>
    <w:rsid w:val="00C67C1B"/>
    <w:rsid w:val="00C708A8"/>
    <w:rsid w:val="00C710F4"/>
    <w:rsid w:val="00C76DAE"/>
    <w:rsid w:val="00C82997"/>
    <w:rsid w:val="00C8377D"/>
    <w:rsid w:val="00C8434B"/>
    <w:rsid w:val="00C9001F"/>
    <w:rsid w:val="00C90B57"/>
    <w:rsid w:val="00C90C77"/>
    <w:rsid w:val="00C919A5"/>
    <w:rsid w:val="00C91ED6"/>
    <w:rsid w:val="00C93683"/>
    <w:rsid w:val="00C94234"/>
    <w:rsid w:val="00C9713D"/>
    <w:rsid w:val="00C97377"/>
    <w:rsid w:val="00C978DA"/>
    <w:rsid w:val="00CA0A68"/>
    <w:rsid w:val="00CA0A70"/>
    <w:rsid w:val="00CA1B5F"/>
    <w:rsid w:val="00CB03EA"/>
    <w:rsid w:val="00CB0F99"/>
    <w:rsid w:val="00CB1BE2"/>
    <w:rsid w:val="00CB235D"/>
    <w:rsid w:val="00CB56B5"/>
    <w:rsid w:val="00CC132A"/>
    <w:rsid w:val="00CC1E96"/>
    <w:rsid w:val="00CC4FE8"/>
    <w:rsid w:val="00CC6876"/>
    <w:rsid w:val="00CC7259"/>
    <w:rsid w:val="00CC730D"/>
    <w:rsid w:val="00CC7DCE"/>
    <w:rsid w:val="00CD3DAC"/>
    <w:rsid w:val="00CD7E60"/>
    <w:rsid w:val="00CE4702"/>
    <w:rsid w:val="00CE7A34"/>
    <w:rsid w:val="00CF1ABA"/>
    <w:rsid w:val="00CF311F"/>
    <w:rsid w:val="00CF4250"/>
    <w:rsid w:val="00D01298"/>
    <w:rsid w:val="00D025A8"/>
    <w:rsid w:val="00D02714"/>
    <w:rsid w:val="00D028AA"/>
    <w:rsid w:val="00D03C0B"/>
    <w:rsid w:val="00D12139"/>
    <w:rsid w:val="00D14845"/>
    <w:rsid w:val="00D16331"/>
    <w:rsid w:val="00D16CC2"/>
    <w:rsid w:val="00D226FD"/>
    <w:rsid w:val="00D22742"/>
    <w:rsid w:val="00D22A23"/>
    <w:rsid w:val="00D23140"/>
    <w:rsid w:val="00D259C0"/>
    <w:rsid w:val="00D25C84"/>
    <w:rsid w:val="00D26662"/>
    <w:rsid w:val="00D26F64"/>
    <w:rsid w:val="00D32410"/>
    <w:rsid w:val="00D32763"/>
    <w:rsid w:val="00D33509"/>
    <w:rsid w:val="00D33BC7"/>
    <w:rsid w:val="00D33BCF"/>
    <w:rsid w:val="00D3498D"/>
    <w:rsid w:val="00D359F4"/>
    <w:rsid w:val="00D374EE"/>
    <w:rsid w:val="00D40E18"/>
    <w:rsid w:val="00D41CC1"/>
    <w:rsid w:val="00D44297"/>
    <w:rsid w:val="00D453FB"/>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3CD3"/>
    <w:rsid w:val="00D816FE"/>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45C1"/>
    <w:rsid w:val="00DB62EE"/>
    <w:rsid w:val="00DB6E5F"/>
    <w:rsid w:val="00DB6F32"/>
    <w:rsid w:val="00DB732E"/>
    <w:rsid w:val="00DC2A24"/>
    <w:rsid w:val="00DC4E31"/>
    <w:rsid w:val="00DC513F"/>
    <w:rsid w:val="00DC5A74"/>
    <w:rsid w:val="00DC7588"/>
    <w:rsid w:val="00DD0877"/>
    <w:rsid w:val="00DD1875"/>
    <w:rsid w:val="00DD2100"/>
    <w:rsid w:val="00DD4C1D"/>
    <w:rsid w:val="00DD58CE"/>
    <w:rsid w:val="00DE2732"/>
    <w:rsid w:val="00DE2FC8"/>
    <w:rsid w:val="00DE308B"/>
    <w:rsid w:val="00DE3F8A"/>
    <w:rsid w:val="00DE55B0"/>
    <w:rsid w:val="00DE5BCC"/>
    <w:rsid w:val="00DF1812"/>
    <w:rsid w:val="00DF21F6"/>
    <w:rsid w:val="00DF446E"/>
    <w:rsid w:val="00DF4E3F"/>
    <w:rsid w:val="00DF5317"/>
    <w:rsid w:val="00E00B89"/>
    <w:rsid w:val="00E01DA1"/>
    <w:rsid w:val="00E0356D"/>
    <w:rsid w:val="00E0525E"/>
    <w:rsid w:val="00E10C15"/>
    <w:rsid w:val="00E13D4C"/>
    <w:rsid w:val="00E16A96"/>
    <w:rsid w:val="00E211F7"/>
    <w:rsid w:val="00E22A32"/>
    <w:rsid w:val="00E24656"/>
    <w:rsid w:val="00E257FA"/>
    <w:rsid w:val="00E27F28"/>
    <w:rsid w:val="00E31CA7"/>
    <w:rsid w:val="00E350CC"/>
    <w:rsid w:val="00E37883"/>
    <w:rsid w:val="00E37B03"/>
    <w:rsid w:val="00E418F6"/>
    <w:rsid w:val="00E4215A"/>
    <w:rsid w:val="00E42FFB"/>
    <w:rsid w:val="00E45B8A"/>
    <w:rsid w:val="00E50798"/>
    <w:rsid w:val="00E50FF4"/>
    <w:rsid w:val="00E51744"/>
    <w:rsid w:val="00E5242E"/>
    <w:rsid w:val="00E533BA"/>
    <w:rsid w:val="00E53761"/>
    <w:rsid w:val="00E54AA2"/>
    <w:rsid w:val="00E55D88"/>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B130F"/>
    <w:rsid w:val="00EB5A34"/>
    <w:rsid w:val="00EB5DF7"/>
    <w:rsid w:val="00EB706B"/>
    <w:rsid w:val="00EC0F08"/>
    <w:rsid w:val="00EC153E"/>
    <w:rsid w:val="00EC3485"/>
    <w:rsid w:val="00EC4DB9"/>
    <w:rsid w:val="00EC5326"/>
    <w:rsid w:val="00EC555A"/>
    <w:rsid w:val="00EC5573"/>
    <w:rsid w:val="00EC64A9"/>
    <w:rsid w:val="00EC6A88"/>
    <w:rsid w:val="00EC7CAD"/>
    <w:rsid w:val="00ED02C8"/>
    <w:rsid w:val="00ED08EC"/>
    <w:rsid w:val="00ED3441"/>
    <w:rsid w:val="00ED3880"/>
    <w:rsid w:val="00ED4C31"/>
    <w:rsid w:val="00ED4C86"/>
    <w:rsid w:val="00ED53E8"/>
    <w:rsid w:val="00EE43B3"/>
    <w:rsid w:val="00EE4C40"/>
    <w:rsid w:val="00EE66C0"/>
    <w:rsid w:val="00EF1A6F"/>
    <w:rsid w:val="00EF341A"/>
    <w:rsid w:val="00F016E3"/>
    <w:rsid w:val="00F02315"/>
    <w:rsid w:val="00F032CB"/>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22BB"/>
    <w:rsid w:val="00F42E5D"/>
    <w:rsid w:val="00F43B76"/>
    <w:rsid w:val="00F4544B"/>
    <w:rsid w:val="00F47CD4"/>
    <w:rsid w:val="00F50E67"/>
    <w:rsid w:val="00F57C22"/>
    <w:rsid w:val="00F6070A"/>
    <w:rsid w:val="00F62646"/>
    <w:rsid w:val="00F62BEE"/>
    <w:rsid w:val="00F65634"/>
    <w:rsid w:val="00F70852"/>
    <w:rsid w:val="00F72BD3"/>
    <w:rsid w:val="00F72F39"/>
    <w:rsid w:val="00F76466"/>
    <w:rsid w:val="00F76822"/>
    <w:rsid w:val="00F76B34"/>
    <w:rsid w:val="00F8052C"/>
    <w:rsid w:val="00F80912"/>
    <w:rsid w:val="00F811F4"/>
    <w:rsid w:val="00F826F2"/>
    <w:rsid w:val="00F84960"/>
    <w:rsid w:val="00F84A24"/>
    <w:rsid w:val="00F85F5F"/>
    <w:rsid w:val="00F8747C"/>
    <w:rsid w:val="00F91850"/>
    <w:rsid w:val="00F923F7"/>
    <w:rsid w:val="00F943F1"/>
    <w:rsid w:val="00F94ACF"/>
    <w:rsid w:val="00FA052F"/>
    <w:rsid w:val="00FA1F2E"/>
    <w:rsid w:val="00FA29F0"/>
    <w:rsid w:val="00FA4748"/>
    <w:rsid w:val="00FA6755"/>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B72A-302C-4F47-8674-FD4C6BD5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6361</Words>
  <Characters>36263</Characters>
  <Application>Microsoft Office Word</Application>
  <DocSecurity>0</DocSecurity>
  <Lines>302</Lines>
  <Paragraphs>85</Paragraphs>
  <ScaleCrop>false</ScaleCrop>
  <Company>Hewlett-Packard Company</Company>
  <LinksUpToDate>false</LinksUpToDate>
  <CharactersWithSpaces>42539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hp</cp:lastModifiedBy>
  <cp:revision>158</cp:revision>
  <cp:lastPrinted>2018-09-14T17:11:00Z</cp:lastPrinted>
  <dcterms:created xsi:type="dcterms:W3CDTF">2018-08-10T01:22:00Z</dcterms:created>
  <dcterms:modified xsi:type="dcterms:W3CDTF">2021-06-29T06:35:00Z</dcterms:modified>
</cp:coreProperties>
</file>